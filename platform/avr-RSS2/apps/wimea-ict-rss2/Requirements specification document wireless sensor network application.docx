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C808D7" w14:textId="77777777" w:rsidR="00A01D70" w:rsidRPr="00E62366" w:rsidRDefault="00FB3A94" w:rsidP="00E62366">
      <w:pPr>
        <w:pStyle w:val="R-DocHeader"/>
        <w:spacing w:line="276" w:lineRule="auto"/>
        <w:jc w:val="both"/>
        <w:rPr>
          <w:rFonts w:ascii="Times New Roman" w:hAnsi="Times New Roman" w:cs="Times New Roman"/>
          <w:sz w:val="24"/>
          <w:szCs w:val="24"/>
        </w:rPr>
      </w:pPr>
      <w:r w:rsidRPr="00E62366">
        <w:rPr>
          <w:rFonts w:ascii="Times New Roman" w:hAnsi="Times New Roman" w:cs="Times New Roman"/>
          <w:noProof/>
          <w:sz w:val="24"/>
          <w:szCs w:val="24"/>
          <w:lang w:eastAsia="en-US"/>
        </w:rPr>
        <w:drawing>
          <wp:inline distT="0" distB="0" distL="0" distR="0" wp14:anchorId="7E6EA387" wp14:editId="07777777">
            <wp:extent cx="5486400" cy="1219200"/>
            <wp:effectExtent l="0" t="0" r="0" b="0"/>
            <wp:docPr id="1" name="Picture 1" descr="C:\Users\Flavia N\Desktop\logo_transparent wi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via N\Desktop\logo_transparent wim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219200"/>
                    </a:xfrm>
                    <a:prstGeom prst="rect">
                      <a:avLst/>
                    </a:prstGeom>
                    <a:noFill/>
                    <a:ln>
                      <a:noFill/>
                    </a:ln>
                  </pic:spPr>
                </pic:pic>
              </a:graphicData>
            </a:graphic>
          </wp:inline>
        </w:drawing>
      </w:r>
    </w:p>
    <w:p w14:paraId="1A4DBA48" w14:textId="643B1C58" w:rsidR="00A05703" w:rsidRPr="00E62366" w:rsidRDefault="00C1380A" w:rsidP="00E62366">
      <w:pPr>
        <w:pStyle w:val="R-DocHeader"/>
        <w:spacing w:line="276" w:lineRule="auto"/>
        <w:jc w:val="both"/>
        <w:rPr>
          <w:rFonts w:ascii="Times New Roman" w:hAnsi="Times New Roman" w:cs="Times New Roman"/>
          <w:sz w:val="24"/>
          <w:szCs w:val="24"/>
        </w:rPr>
      </w:pPr>
      <w:r>
        <w:rPr>
          <w:rFonts w:ascii="Times New Roman" w:hAnsi="Times New Roman" w:cs="Times New Roman"/>
          <w:b/>
          <w:i/>
          <w:color w:val="000000"/>
          <w:sz w:val="24"/>
          <w:szCs w:val="24"/>
        </w:rPr>
        <w:t xml:space="preserve">Project: </w:t>
      </w:r>
      <w:r w:rsidR="003F391A">
        <w:rPr>
          <w:rFonts w:ascii="Times New Roman" w:hAnsi="Times New Roman" w:cs="Times New Roman"/>
          <w:b/>
          <w:i/>
          <w:color w:val="000000"/>
          <w:sz w:val="24"/>
          <w:szCs w:val="24"/>
        </w:rPr>
        <w:t xml:space="preserve">WIMEA-ICT </w:t>
      </w:r>
      <w:r w:rsidR="00A05703" w:rsidRPr="00E62366">
        <w:rPr>
          <w:rFonts w:ascii="Times New Roman" w:hAnsi="Times New Roman" w:cs="Times New Roman"/>
          <w:b/>
          <w:i/>
          <w:color w:val="000000"/>
          <w:sz w:val="24"/>
          <w:szCs w:val="24"/>
        </w:rPr>
        <w:t xml:space="preserve">Free and Open Source Radio Sensor (RSS2) node Application for </w:t>
      </w:r>
      <w:proofErr w:type="spellStart"/>
      <w:r w:rsidR="00A05703" w:rsidRPr="00E62366">
        <w:rPr>
          <w:rFonts w:ascii="Times New Roman" w:hAnsi="Times New Roman" w:cs="Times New Roman"/>
          <w:b/>
          <w:i/>
          <w:color w:val="000000"/>
          <w:sz w:val="24"/>
          <w:szCs w:val="24"/>
        </w:rPr>
        <w:t>Contiki</w:t>
      </w:r>
      <w:proofErr w:type="spellEnd"/>
      <w:r w:rsidR="00A05703" w:rsidRPr="00E62366">
        <w:rPr>
          <w:rFonts w:ascii="Times New Roman" w:hAnsi="Times New Roman" w:cs="Times New Roman"/>
          <w:b/>
          <w:i/>
          <w:color w:val="000000"/>
          <w:sz w:val="24"/>
          <w:szCs w:val="24"/>
        </w:rPr>
        <w:t xml:space="preserve"> Embedded Operating System</w:t>
      </w:r>
      <w:r w:rsidR="00AB3522">
        <w:rPr>
          <w:rFonts w:ascii="Times New Roman" w:hAnsi="Times New Roman" w:cs="Times New Roman"/>
          <w:b/>
          <w:i/>
          <w:color w:val="000000"/>
          <w:sz w:val="24"/>
          <w:szCs w:val="24"/>
        </w:rPr>
        <w:t xml:space="preserve"> (</w:t>
      </w:r>
      <w:r w:rsidR="003F391A">
        <w:rPr>
          <w:rFonts w:ascii="Times New Roman" w:hAnsi="Times New Roman" w:cs="Times New Roman"/>
          <w:i/>
          <w:sz w:val="24"/>
          <w:szCs w:val="24"/>
        </w:rPr>
        <w:t>WIMEA-ICT RSS2</w:t>
      </w:r>
      <w:r w:rsidR="00AB3522">
        <w:rPr>
          <w:rFonts w:ascii="Times New Roman" w:hAnsi="Times New Roman" w:cs="Times New Roman"/>
          <w:b/>
          <w:i/>
          <w:color w:val="000000"/>
          <w:sz w:val="24"/>
          <w:szCs w:val="24"/>
        </w:rPr>
        <w:t>)</w:t>
      </w:r>
      <w:r w:rsidR="00A05703" w:rsidRPr="00E62366">
        <w:rPr>
          <w:rFonts w:ascii="Times New Roman" w:hAnsi="Times New Roman" w:cs="Times New Roman"/>
          <w:color w:val="000000"/>
          <w:sz w:val="24"/>
          <w:szCs w:val="24"/>
        </w:rPr>
        <w:t>:</w:t>
      </w:r>
      <w:r w:rsidR="00A05703" w:rsidRPr="00E62366">
        <w:rPr>
          <w:rFonts w:ascii="Times New Roman" w:hAnsi="Times New Roman" w:cs="Times New Roman"/>
          <w:sz w:val="24"/>
          <w:szCs w:val="24"/>
        </w:rPr>
        <w:t xml:space="preserve"> Requirements Document (version 1.0)</w:t>
      </w:r>
    </w:p>
    <w:p w14:paraId="78D85318" w14:textId="77777777" w:rsidR="00A05703" w:rsidRPr="00E62366" w:rsidRDefault="00A05703" w:rsidP="00E62366">
      <w:pPr>
        <w:pStyle w:val="R-Normal"/>
        <w:spacing w:line="276" w:lineRule="auto"/>
        <w:jc w:val="both"/>
        <w:rPr>
          <w:rFonts w:ascii="Times New Roman" w:hAnsi="Times New Roman" w:cs="Times New Roman"/>
          <w:b/>
          <w:i/>
          <w:sz w:val="24"/>
          <w:szCs w:val="24"/>
        </w:rPr>
      </w:pPr>
    </w:p>
    <w:p w14:paraId="2D5224B8" w14:textId="77777777" w:rsidR="00A05703" w:rsidRPr="00E62366" w:rsidRDefault="00A05703" w:rsidP="00E62366">
      <w:pPr>
        <w:pStyle w:val="R-Normal"/>
        <w:spacing w:line="276" w:lineRule="auto"/>
        <w:jc w:val="both"/>
        <w:rPr>
          <w:rFonts w:ascii="Times New Roman" w:hAnsi="Times New Roman" w:cs="Times New Roman"/>
          <w:sz w:val="24"/>
          <w:szCs w:val="24"/>
        </w:rPr>
      </w:pPr>
    </w:p>
    <w:p w14:paraId="04B0C753" w14:textId="77777777" w:rsidR="00A05703" w:rsidRDefault="00A05703" w:rsidP="00E62366">
      <w:pPr>
        <w:pStyle w:val="R-Normal"/>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 xml:space="preserve">Prepared by: </w:t>
      </w:r>
    </w:p>
    <w:tbl>
      <w:tblPr>
        <w:tblW w:w="9200" w:type="dxa"/>
        <w:tblInd w:w="-10" w:type="dxa"/>
        <w:tblLayout w:type="fixed"/>
        <w:tblLook w:val="0000" w:firstRow="0" w:lastRow="0" w:firstColumn="0" w:lastColumn="0" w:noHBand="0" w:noVBand="0"/>
      </w:tblPr>
      <w:tblGrid>
        <w:gridCol w:w="4600"/>
        <w:gridCol w:w="4600"/>
      </w:tblGrid>
      <w:tr w:rsidR="008F0BC8" w:rsidRPr="00152BC0" w14:paraId="12FCA203" w14:textId="77777777" w:rsidTr="00376791">
        <w:trPr>
          <w:trHeight w:val="262"/>
        </w:trPr>
        <w:tc>
          <w:tcPr>
            <w:tcW w:w="4600" w:type="dxa"/>
            <w:tcBorders>
              <w:top w:val="single" w:sz="4" w:space="0" w:color="000000"/>
              <w:left w:val="single" w:sz="4" w:space="0" w:color="000000"/>
              <w:bottom w:val="single" w:sz="4" w:space="0" w:color="000000"/>
            </w:tcBorders>
            <w:shd w:val="clear" w:color="auto" w:fill="auto"/>
          </w:tcPr>
          <w:p w14:paraId="5D0BD465" w14:textId="77777777" w:rsidR="008F0BC8" w:rsidRPr="005B204E" w:rsidRDefault="008F0BC8" w:rsidP="00376791">
            <w:pPr>
              <w:pStyle w:val="R-Normal"/>
              <w:jc w:val="both"/>
              <w:rPr>
                <w:rFonts w:ascii="Times New Roman" w:hAnsi="Times New Roman" w:cs="Times New Roman"/>
                <w:b/>
                <w:sz w:val="24"/>
                <w:szCs w:val="24"/>
              </w:rPr>
            </w:pPr>
            <w:r w:rsidRPr="005B204E">
              <w:rPr>
                <w:rFonts w:ascii="Times New Roman" w:hAnsi="Times New Roman" w:cs="Times New Roman"/>
                <w:b/>
                <w:sz w:val="24"/>
                <w:szCs w:val="24"/>
              </w:rPr>
              <w:t>Names</w:t>
            </w:r>
          </w:p>
        </w:tc>
        <w:tc>
          <w:tcPr>
            <w:tcW w:w="4600" w:type="dxa"/>
            <w:tcBorders>
              <w:top w:val="single" w:sz="4" w:space="0" w:color="000000"/>
              <w:left w:val="single" w:sz="4" w:space="0" w:color="000000"/>
              <w:bottom w:val="single" w:sz="4" w:space="0" w:color="000000"/>
            </w:tcBorders>
            <w:shd w:val="clear" w:color="auto" w:fill="auto"/>
          </w:tcPr>
          <w:p w14:paraId="29E00A6C" w14:textId="77777777" w:rsidR="008F0BC8" w:rsidRPr="005B204E" w:rsidRDefault="008F0BC8" w:rsidP="00376791">
            <w:pPr>
              <w:pStyle w:val="R-Normal"/>
              <w:jc w:val="both"/>
              <w:rPr>
                <w:rFonts w:ascii="Times New Roman" w:hAnsi="Times New Roman" w:cs="Times New Roman"/>
                <w:b/>
                <w:sz w:val="24"/>
                <w:szCs w:val="24"/>
              </w:rPr>
            </w:pPr>
            <w:r w:rsidRPr="005B204E">
              <w:rPr>
                <w:rFonts w:ascii="Times New Roman" w:hAnsi="Times New Roman" w:cs="Times New Roman"/>
                <w:b/>
                <w:sz w:val="24"/>
                <w:szCs w:val="24"/>
              </w:rPr>
              <w:t>Contact</w:t>
            </w:r>
          </w:p>
        </w:tc>
      </w:tr>
      <w:tr w:rsidR="008F0BC8" w:rsidRPr="00152BC0" w14:paraId="705A826F" w14:textId="77777777" w:rsidTr="00376791">
        <w:trPr>
          <w:trHeight w:val="247"/>
        </w:trPr>
        <w:tc>
          <w:tcPr>
            <w:tcW w:w="4600" w:type="dxa"/>
            <w:tcBorders>
              <w:top w:val="single" w:sz="4" w:space="0" w:color="000000"/>
              <w:left w:val="single" w:sz="4" w:space="0" w:color="000000"/>
              <w:bottom w:val="single" w:sz="4" w:space="0" w:color="000000"/>
            </w:tcBorders>
            <w:shd w:val="clear" w:color="auto" w:fill="auto"/>
          </w:tcPr>
          <w:p w14:paraId="00DFF93A" w14:textId="77777777" w:rsidR="008F0BC8" w:rsidRPr="00683B2D" w:rsidRDefault="008F0BC8" w:rsidP="00376791">
            <w:pPr>
              <w:pStyle w:val="R-Normal"/>
              <w:jc w:val="both"/>
              <w:rPr>
                <w:rFonts w:ascii="Times New Roman" w:hAnsi="Times New Roman" w:cs="Times New Roman"/>
                <w:sz w:val="24"/>
                <w:szCs w:val="24"/>
              </w:rPr>
            </w:pPr>
            <w:proofErr w:type="spellStart"/>
            <w:r w:rsidRPr="00683B2D">
              <w:rPr>
                <w:rFonts w:ascii="Times New Roman" w:hAnsi="Times New Roman" w:cs="Times New Roman"/>
                <w:sz w:val="24"/>
                <w:szCs w:val="24"/>
              </w:rPr>
              <w:t>Nahabwe</w:t>
            </w:r>
            <w:proofErr w:type="spellEnd"/>
            <w:r w:rsidRPr="00683B2D">
              <w:rPr>
                <w:rFonts w:ascii="Times New Roman" w:hAnsi="Times New Roman" w:cs="Times New Roman"/>
                <w:sz w:val="24"/>
                <w:szCs w:val="24"/>
              </w:rPr>
              <w:t xml:space="preserve"> Brian</w:t>
            </w:r>
          </w:p>
        </w:tc>
        <w:tc>
          <w:tcPr>
            <w:tcW w:w="4600" w:type="dxa"/>
            <w:tcBorders>
              <w:top w:val="single" w:sz="4" w:space="0" w:color="000000"/>
              <w:left w:val="single" w:sz="4" w:space="0" w:color="000000"/>
              <w:bottom w:val="single" w:sz="4" w:space="0" w:color="000000"/>
            </w:tcBorders>
            <w:shd w:val="clear" w:color="auto" w:fill="auto"/>
          </w:tcPr>
          <w:p w14:paraId="2B68D906" w14:textId="77777777" w:rsidR="008F0BC8" w:rsidRPr="00683B2D" w:rsidRDefault="00D16AC7" w:rsidP="00376791">
            <w:pPr>
              <w:pStyle w:val="R-Normal"/>
              <w:jc w:val="both"/>
              <w:rPr>
                <w:rFonts w:ascii="Times New Roman" w:hAnsi="Times New Roman" w:cs="Times New Roman"/>
                <w:sz w:val="24"/>
                <w:szCs w:val="24"/>
              </w:rPr>
            </w:pPr>
            <w:hyperlink r:id="rId9" w:history="1">
              <w:r w:rsidR="008F0BC8" w:rsidRPr="003337A2">
                <w:rPr>
                  <w:rStyle w:val="Hyperlink"/>
                  <w:rFonts w:ascii="Times New Roman" w:hAnsi="Times New Roman" w:cs="Times New Roman"/>
                  <w:sz w:val="24"/>
                  <w:szCs w:val="24"/>
                </w:rPr>
                <w:t>nahabwebrian24@gmail.com</w:t>
              </w:r>
            </w:hyperlink>
            <w:r w:rsidR="008F0BC8">
              <w:rPr>
                <w:rFonts w:ascii="Times New Roman" w:hAnsi="Times New Roman" w:cs="Times New Roman"/>
                <w:sz w:val="24"/>
                <w:szCs w:val="24"/>
              </w:rPr>
              <w:t xml:space="preserve"> </w:t>
            </w:r>
          </w:p>
        </w:tc>
      </w:tr>
      <w:tr w:rsidR="008F0BC8" w:rsidRPr="00152BC0" w14:paraId="48C94890" w14:textId="77777777" w:rsidTr="00376791">
        <w:trPr>
          <w:trHeight w:val="262"/>
        </w:trPr>
        <w:tc>
          <w:tcPr>
            <w:tcW w:w="4600" w:type="dxa"/>
            <w:tcBorders>
              <w:top w:val="single" w:sz="4" w:space="0" w:color="000000"/>
              <w:left w:val="single" w:sz="4" w:space="0" w:color="000000"/>
              <w:bottom w:val="single" w:sz="4" w:space="0" w:color="000000"/>
            </w:tcBorders>
            <w:shd w:val="clear" w:color="auto" w:fill="auto"/>
          </w:tcPr>
          <w:p w14:paraId="5B4ADE10" w14:textId="77777777" w:rsidR="008F0BC8" w:rsidRPr="00683B2D" w:rsidRDefault="008F0BC8" w:rsidP="00376791">
            <w:pPr>
              <w:pStyle w:val="R-Normal"/>
              <w:jc w:val="both"/>
              <w:rPr>
                <w:rFonts w:ascii="Times New Roman" w:hAnsi="Times New Roman" w:cs="Times New Roman"/>
                <w:sz w:val="24"/>
                <w:szCs w:val="24"/>
              </w:rPr>
            </w:pPr>
            <w:proofErr w:type="spellStart"/>
            <w:r w:rsidRPr="00683B2D">
              <w:rPr>
                <w:rFonts w:ascii="Times New Roman" w:hAnsi="Times New Roman" w:cs="Times New Roman"/>
                <w:sz w:val="24"/>
                <w:szCs w:val="24"/>
              </w:rPr>
              <w:t>Manzede</w:t>
            </w:r>
            <w:proofErr w:type="spellEnd"/>
            <w:r w:rsidRPr="00683B2D">
              <w:rPr>
                <w:rFonts w:ascii="Times New Roman" w:hAnsi="Times New Roman" w:cs="Times New Roman"/>
                <w:sz w:val="24"/>
                <w:szCs w:val="24"/>
              </w:rPr>
              <w:t xml:space="preserve"> </w:t>
            </w:r>
            <w:proofErr w:type="spellStart"/>
            <w:r w:rsidRPr="00683B2D">
              <w:rPr>
                <w:rFonts w:ascii="Times New Roman" w:hAnsi="Times New Roman" w:cs="Times New Roman"/>
                <w:sz w:val="24"/>
                <w:szCs w:val="24"/>
              </w:rPr>
              <w:t>Benard</w:t>
            </w:r>
            <w:proofErr w:type="spellEnd"/>
          </w:p>
        </w:tc>
        <w:tc>
          <w:tcPr>
            <w:tcW w:w="4600" w:type="dxa"/>
            <w:tcBorders>
              <w:top w:val="single" w:sz="4" w:space="0" w:color="000000"/>
              <w:left w:val="single" w:sz="4" w:space="0" w:color="000000"/>
              <w:bottom w:val="single" w:sz="4" w:space="0" w:color="000000"/>
            </w:tcBorders>
            <w:shd w:val="clear" w:color="auto" w:fill="auto"/>
          </w:tcPr>
          <w:p w14:paraId="6235E619" w14:textId="77777777" w:rsidR="008F0BC8" w:rsidRPr="00683B2D" w:rsidRDefault="00D16AC7" w:rsidP="00376791">
            <w:pPr>
              <w:pStyle w:val="R-Normal"/>
              <w:jc w:val="both"/>
              <w:rPr>
                <w:rFonts w:ascii="Times New Roman" w:hAnsi="Times New Roman" w:cs="Times New Roman"/>
                <w:sz w:val="24"/>
                <w:szCs w:val="24"/>
              </w:rPr>
            </w:pPr>
            <w:hyperlink r:id="rId10" w:history="1">
              <w:r w:rsidR="008F0BC8" w:rsidRPr="003337A2">
                <w:rPr>
                  <w:rStyle w:val="Hyperlink"/>
                  <w:rFonts w:ascii="Times New Roman" w:hAnsi="Times New Roman" w:cs="Times New Roman"/>
                  <w:sz w:val="24"/>
                  <w:szCs w:val="24"/>
                </w:rPr>
                <w:t>manzede@gmail.com</w:t>
              </w:r>
            </w:hyperlink>
            <w:r w:rsidR="008F0BC8">
              <w:rPr>
                <w:rFonts w:ascii="Times New Roman" w:hAnsi="Times New Roman" w:cs="Times New Roman"/>
                <w:sz w:val="24"/>
                <w:szCs w:val="24"/>
              </w:rPr>
              <w:t xml:space="preserve"> </w:t>
            </w:r>
          </w:p>
        </w:tc>
      </w:tr>
      <w:tr w:rsidR="008F0BC8" w:rsidRPr="00152BC0" w14:paraId="55E00967" w14:textId="77777777" w:rsidTr="00376791">
        <w:trPr>
          <w:trHeight w:val="262"/>
        </w:trPr>
        <w:tc>
          <w:tcPr>
            <w:tcW w:w="4600" w:type="dxa"/>
            <w:tcBorders>
              <w:top w:val="single" w:sz="4" w:space="0" w:color="000000"/>
              <w:left w:val="single" w:sz="4" w:space="0" w:color="000000"/>
              <w:bottom w:val="single" w:sz="4" w:space="0" w:color="000000"/>
            </w:tcBorders>
            <w:shd w:val="clear" w:color="auto" w:fill="auto"/>
          </w:tcPr>
          <w:p w14:paraId="6CF1A356" w14:textId="77777777" w:rsidR="008F0BC8" w:rsidRPr="00683B2D" w:rsidRDefault="008F0BC8" w:rsidP="00376791">
            <w:pPr>
              <w:pStyle w:val="R-Normal"/>
              <w:jc w:val="both"/>
              <w:rPr>
                <w:rFonts w:ascii="Times New Roman" w:hAnsi="Times New Roman" w:cs="Times New Roman"/>
                <w:sz w:val="24"/>
                <w:szCs w:val="24"/>
              </w:rPr>
            </w:pPr>
            <w:proofErr w:type="spellStart"/>
            <w:r>
              <w:rPr>
                <w:rFonts w:ascii="Times New Roman" w:hAnsi="Times New Roman" w:cs="Times New Roman"/>
                <w:sz w:val="24"/>
                <w:szCs w:val="24"/>
              </w:rPr>
              <w:t>Nshemerirwe</w:t>
            </w:r>
            <w:proofErr w:type="spellEnd"/>
            <w:r>
              <w:rPr>
                <w:rFonts w:ascii="Times New Roman" w:hAnsi="Times New Roman" w:cs="Times New Roman"/>
                <w:sz w:val="24"/>
                <w:szCs w:val="24"/>
              </w:rPr>
              <w:t xml:space="preserve"> Flavia</w:t>
            </w:r>
          </w:p>
        </w:tc>
        <w:tc>
          <w:tcPr>
            <w:tcW w:w="4600" w:type="dxa"/>
            <w:tcBorders>
              <w:top w:val="single" w:sz="4" w:space="0" w:color="000000"/>
              <w:left w:val="single" w:sz="4" w:space="0" w:color="000000"/>
              <w:bottom w:val="single" w:sz="4" w:space="0" w:color="000000"/>
            </w:tcBorders>
            <w:shd w:val="clear" w:color="auto" w:fill="auto"/>
          </w:tcPr>
          <w:p w14:paraId="0D141115" w14:textId="77777777" w:rsidR="008F0BC8" w:rsidRPr="00683B2D" w:rsidRDefault="00D16AC7" w:rsidP="00376791">
            <w:pPr>
              <w:pStyle w:val="R-Normal"/>
              <w:jc w:val="both"/>
              <w:rPr>
                <w:rFonts w:ascii="Times New Roman" w:hAnsi="Times New Roman" w:cs="Times New Roman"/>
                <w:sz w:val="24"/>
                <w:szCs w:val="24"/>
              </w:rPr>
            </w:pPr>
            <w:hyperlink r:id="rId11" w:history="1">
              <w:r w:rsidR="008F0BC8" w:rsidRPr="003337A2">
                <w:rPr>
                  <w:rStyle w:val="Hyperlink"/>
                  <w:rFonts w:ascii="Times New Roman" w:hAnsi="Times New Roman" w:cs="Times New Roman"/>
                  <w:sz w:val="24"/>
                  <w:szCs w:val="24"/>
                </w:rPr>
                <w:t>flavianshemerirwe@gmail.com</w:t>
              </w:r>
            </w:hyperlink>
            <w:r w:rsidR="008F0BC8">
              <w:rPr>
                <w:rFonts w:ascii="Times New Roman" w:hAnsi="Times New Roman" w:cs="Times New Roman"/>
                <w:sz w:val="24"/>
                <w:szCs w:val="24"/>
              </w:rPr>
              <w:t xml:space="preserve"> </w:t>
            </w:r>
          </w:p>
        </w:tc>
      </w:tr>
      <w:tr w:rsidR="008F0BC8" w:rsidRPr="00152BC0" w14:paraId="65B13B0C" w14:textId="77777777" w:rsidTr="00376791">
        <w:trPr>
          <w:trHeight w:val="247"/>
        </w:trPr>
        <w:tc>
          <w:tcPr>
            <w:tcW w:w="4600" w:type="dxa"/>
            <w:tcBorders>
              <w:top w:val="single" w:sz="4" w:space="0" w:color="000000"/>
              <w:left w:val="single" w:sz="4" w:space="0" w:color="000000"/>
              <w:bottom w:val="single" w:sz="4" w:space="0" w:color="000000"/>
            </w:tcBorders>
            <w:shd w:val="clear" w:color="auto" w:fill="auto"/>
          </w:tcPr>
          <w:p w14:paraId="0ED585CB" w14:textId="77777777" w:rsidR="008F0BC8" w:rsidRDefault="008F0BC8" w:rsidP="00376791">
            <w:pPr>
              <w:pStyle w:val="R-Normal"/>
              <w:jc w:val="both"/>
              <w:rPr>
                <w:rFonts w:ascii="Times New Roman" w:hAnsi="Times New Roman" w:cs="Times New Roman"/>
                <w:sz w:val="24"/>
                <w:szCs w:val="24"/>
              </w:rPr>
            </w:pPr>
            <w:r>
              <w:rPr>
                <w:rFonts w:ascii="Times New Roman" w:hAnsi="Times New Roman" w:cs="Times New Roman"/>
                <w:sz w:val="24"/>
                <w:szCs w:val="24"/>
              </w:rPr>
              <w:t xml:space="preserve">Mary </w:t>
            </w:r>
            <w:proofErr w:type="spellStart"/>
            <w:r>
              <w:rPr>
                <w:rFonts w:ascii="Times New Roman" w:hAnsi="Times New Roman" w:cs="Times New Roman"/>
                <w:sz w:val="24"/>
                <w:szCs w:val="24"/>
              </w:rPr>
              <w:t>Nsabagwa</w:t>
            </w:r>
            <w:proofErr w:type="spellEnd"/>
          </w:p>
        </w:tc>
        <w:tc>
          <w:tcPr>
            <w:tcW w:w="4600" w:type="dxa"/>
            <w:tcBorders>
              <w:top w:val="single" w:sz="4" w:space="0" w:color="000000"/>
              <w:left w:val="single" w:sz="4" w:space="0" w:color="000000"/>
              <w:bottom w:val="single" w:sz="4" w:space="0" w:color="000000"/>
            </w:tcBorders>
            <w:shd w:val="clear" w:color="auto" w:fill="auto"/>
          </w:tcPr>
          <w:p w14:paraId="307A7A43" w14:textId="77777777" w:rsidR="008F0BC8" w:rsidRDefault="00D16AC7" w:rsidP="00376791">
            <w:pPr>
              <w:pStyle w:val="R-Normal"/>
              <w:jc w:val="both"/>
              <w:rPr>
                <w:rFonts w:ascii="Times New Roman" w:hAnsi="Times New Roman" w:cs="Times New Roman"/>
                <w:sz w:val="24"/>
                <w:szCs w:val="24"/>
              </w:rPr>
            </w:pPr>
            <w:hyperlink r:id="rId12" w:history="1">
              <w:r w:rsidR="008F0BC8" w:rsidRPr="003337A2">
                <w:rPr>
                  <w:rStyle w:val="Hyperlink"/>
                  <w:rFonts w:ascii="Times New Roman" w:hAnsi="Times New Roman" w:cs="Times New Roman"/>
                  <w:sz w:val="24"/>
                  <w:szCs w:val="24"/>
                </w:rPr>
                <w:t>mnsabagwa@cit.ac.ug</w:t>
              </w:r>
            </w:hyperlink>
            <w:r w:rsidR="008F0BC8">
              <w:rPr>
                <w:rFonts w:ascii="Times New Roman" w:hAnsi="Times New Roman" w:cs="Times New Roman"/>
                <w:sz w:val="24"/>
                <w:szCs w:val="24"/>
              </w:rPr>
              <w:t xml:space="preserve"> </w:t>
            </w:r>
          </w:p>
        </w:tc>
      </w:tr>
    </w:tbl>
    <w:p w14:paraId="229C30E0" w14:textId="77777777" w:rsidR="008F0BC8" w:rsidRPr="00E62366" w:rsidRDefault="008F0BC8" w:rsidP="00E62366">
      <w:pPr>
        <w:pStyle w:val="R-Normal"/>
        <w:spacing w:line="276" w:lineRule="auto"/>
        <w:jc w:val="both"/>
        <w:rPr>
          <w:rFonts w:ascii="Times New Roman" w:hAnsi="Times New Roman" w:cs="Times New Roman"/>
          <w:sz w:val="24"/>
          <w:szCs w:val="24"/>
        </w:rPr>
      </w:pPr>
    </w:p>
    <w:p w14:paraId="33F08B6A" w14:textId="05FA3742" w:rsidR="00A05703" w:rsidRDefault="00A05703" w:rsidP="00E62366">
      <w:pPr>
        <w:pStyle w:val="R-Normal"/>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Document status:</w:t>
      </w:r>
      <w:r w:rsidR="00A01D70" w:rsidRPr="00E62366">
        <w:rPr>
          <w:rFonts w:ascii="Times New Roman" w:hAnsi="Times New Roman" w:cs="Times New Roman"/>
          <w:sz w:val="24"/>
          <w:szCs w:val="24"/>
        </w:rPr>
        <w:t xml:space="preserve"> </w:t>
      </w:r>
      <w:r w:rsidR="00F67BC1">
        <w:rPr>
          <w:rFonts w:ascii="Times New Roman" w:hAnsi="Times New Roman" w:cs="Times New Roman"/>
          <w:sz w:val="24"/>
          <w:szCs w:val="24"/>
        </w:rPr>
        <w:t>Proposed</w:t>
      </w:r>
      <w:r w:rsidRPr="00E62366">
        <w:rPr>
          <w:rFonts w:ascii="Times New Roman" w:hAnsi="Times New Roman" w:cs="Times New Roman"/>
          <w:sz w:val="24"/>
          <w:szCs w:val="24"/>
        </w:rPr>
        <w:t xml:space="preserve">    </w:t>
      </w:r>
    </w:p>
    <w:p w14:paraId="77938C81" w14:textId="77777777" w:rsidR="000D7581" w:rsidRDefault="000D7581" w:rsidP="00E62366">
      <w:pPr>
        <w:pStyle w:val="R-Normal"/>
        <w:spacing w:line="276" w:lineRule="auto"/>
        <w:jc w:val="both"/>
        <w:rPr>
          <w:rFonts w:ascii="Times New Roman" w:hAnsi="Times New Roman" w:cs="Times New Roman"/>
          <w:sz w:val="24"/>
          <w:szCs w:val="24"/>
        </w:rPr>
      </w:pPr>
    </w:p>
    <w:p w14:paraId="72821C4F" w14:textId="77777777" w:rsidR="000D7581" w:rsidRDefault="000D7581" w:rsidP="00E62366">
      <w:pPr>
        <w:pStyle w:val="R-Normal"/>
        <w:spacing w:line="276" w:lineRule="auto"/>
        <w:jc w:val="both"/>
        <w:rPr>
          <w:rFonts w:ascii="Times New Roman" w:hAnsi="Times New Roman" w:cs="Times New Roman"/>
          <w:sz w:val="24"/>
          <w:szCs w:val="24"/>
        </w:rPr>
      </w:pPr>
    </w:p>
    <w:p w14:paraId="0484EED3" w14:textId="77777777" w:rsidR="000D7581" w:rsidRDefault="000D7581" w:rsidP="00E62366">
      <w:pPr>
        <w:pStyle w:val="R-Normal"/>
        <w:spacing w:line="276" w:lineRule="auto"/>
        <w:jc w:val="both"/>
        <w:rPr>
          <w:rFonts w:ascii="Times New Roman" w:hAnsi="Times New Roman" w:cs="Times New Roman"/>
          <w:sz w:val="24"/>
          <w:szCs w:val="24"/>
        </w:rPr>
      </w:pPr>
    </w:p>
    <w:p w14:paraId="7ACACC52" w14:textId="77777777" w:rsidR="000D7581" w:rsidRDefault="000D7581" w:rsidP="00E62366">
      <w:pPr>
        <w:pStyle w:val="R-Normal"/>
        <w:spacing w:line="276" w:lineRule="auto"/>
        <w:jc w:val="both"/>
        <w:rPr>
          <w:rFonts w:ascii="Times New Roman" w:hAnsi="Times New Roman" w:cs="Times New Roman"/>
          <w:sz w:val="24"/>
          <w:szCs w:val="24"/>
        </w:rPr>
      </w:pPr>
    </w:p>
    <w:p w14:paraId="510D646B" w14:textId="77777777" w:rsidR="000D7581" w:rsidRDefault="000D7581" w:rsidP="00E62366">
      <w:pPr>
        <w:pStyle w:val="R-Normal"/>
        <w:spacing w:line="276" w:lineRule="auto"/>
        <w:jc w:val="both"/>
        <w:rPr>
          <w:rFonts w:ascii="Times New Roman" w:hAnsi="Times New Roman" w:cs="Times New Roman"/>
          <w:sz w:val="24"/>
          <w:szCs w:val="24"/>
        </w:rPr>
      </w:pPr>
    </w:p>
    <w:p w14:paraId="74E602BC" w14:textId="77777777" w:rsidR="00925350" w:rsidRDefault="00925350" w:rsidP="00E62366">
      <w:pPr>
        <w:pStyle w:val="R-Normal"/>
        <w:spacing w:line="276" w:lineRule="auto"/>
        <w:jc w:val="both"/>
        <w:rPr>
          <w:rFonts w:ascii="Times New Roman" w:hAnsi="Times New Roman" w:cs="Times New Roman"/>
          <w:sz w:val="24"/>
          <w:szCs w:val="24"/>
        </w:rPr>
      </w:pPr>
    </w:p>
    <w:p w14:paraId="3703DD6F" w14:textId="77777777" w:rsidR="00925350" w:rsidRDefault="00925350" w:rsidP="00E62366">
      <w:pPr>
        <w:pStyle w:val="R-Normal"/>
        <w:spacing w:line="276" w:lineRule="auto"/>
        <w:jc w:val="both"/>
        <w:rPr>
          <w:rFonts w:ascii="Times New Roman" w:hAnsi="Times New Roman" w:cs="Times New Roman"/>
          <w:sz w:val="24"/>
          <w:szCs w:val="24"/>
        </w:rPr>
      </w:pPr>
    </w:p>
    <w:p w14:paraId="2A52BDF9" w14:textId="77777777" w:rsidR="00925350" w:rsidRDefault="00925350" w:rsidP="00E62366">
      <w:pPr>
        <w:pStyle w:val="R-Normal"/>
        <w:spacing w:line="276" w:lineRule="auto"/>
        <w:jc w:val="both"/>
        <w:rPr>
          <w:rFonts w:ascii="Times New Roman" w:hAnsi="Times New Roman" w:cs="Times New Roman"/>
          <w:sz w:val="24"/>
          <w:szCs w:val="24"/>
        </w:rPr>
      </w:pPr>
    </w:p>
    <w:p w14:paraId="434EBA58" w14:textId="77777777" w:rsidR="00925350" w:rsidRDefault="00925350" w:rsidP="00E62366">
      <w:pPr>
        <w:pStyle w:val="R-Normal"/>
        <w:spacing w:line="276" w:lineRule="auto"/>
        <w:jc w:val="both"/>
        <w:rPr>
          <w:rFonts w:ascii="Times New Roman" w:hAnsi="Times New Roman" w:cs="Times New Roman"/>
          <w:sz w:val="24"/>
          <w:szCs w:val="24"/>
        </w:rPr>
      </w:pPr>
    </w:p>
    <w:p w14:paraId="60673757" w14:textId="77777777" w:rsidR="000D7581" w:rsidRPr="00E62366" w:rsidRDefault="000D7581" w:rsidP="000D7581">
      <w:pPr>
        <w:pStyle w:val="R-Normal"/>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Date(s): 04/10/2016</w:t>
      </w:r>
    </w:p>
    <w:p w14:paraId="09D235D1" w14:textId="77777777" w:rsidR="000D7581" w:rsidRPr="00E62366" w:rsidRDefault="000D7581" w:rsidP="00E62366">
      <w:pPr>
        <w:pStyle w:val="R-Normal"/>
        <w:spacing w:line="276" w:lineRule="auto"/>
        <w:jc w:val="both"/>
        <w:rPr>
          <w:rFonts w:ascii="Times New Roman" w:hAnsi="Times New Roman" w:cs="Times New Roman"/>
          <w:sz w:val="24"/>
          <w:szCs w:val="24"/>
        </w:rPr>
      </w:pPr>
      <w:bookmarkStart w:id="0" w:name="_GoBack"/>
      <w:bookmarkEnd w:id="0"/>
    </w:p>
    <w:p w14:paraId="47788821" w14:textId="77777777" w:rsidR="00A05703" w:rsidRPr="00E62366" w:rsidRDefault="00A05703" w:rsidP="00E62366">
      <w:pPr>
        <w:pStyle w:val="R-Normal"/>
        <w:pageBreakBefore/>
        <w:spacing w:line="276" w:lineRule="auto"/>
        <w:jc w:val="both"/>
        <w:rPr>
          <w:rFonts w:ascii="Times New Roman" w:hAnsi="Times New Roman" w:cs="Times New Roman"/>
          <w:b/>
          <w:sz w:val="24"/>
          <w:szCs w:val="24"/>
        </w:rPr>
      </w:pPr>
      <w:r w:rsidRPr="00E62366">
        <w:rPr>
          <w:rFonts w:ascii="Times New Roman" w:hAnsi="Times New Roman" w:cs="Times New Roman"/>
          <w:b/>
          <w:sz w:val="24"/>
          <w:szCs w:val="24"/>
        </w:rPr>
        <w:lastRenderedPageBreak/>
        <w:t>1. Introduction</w:t>
      </w:r>
    </w:p>
    <w:p w14:paraId="780EA975" w14:textId="2470A965" w:rsidR="00A05703" w:rsidRDefault="00A05703" w:rsidP="00E62366">
      <w:pPr>
        <w:pStyle w:val="R-Normal"/>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This document contains the system requirements for</w:t>
      </w:r>
      <w:r w:rsidR="00D67E8F">
        <w:rPr>
          <w:rFonts w:ascii="Times New Roman" w:hAnsi="Times New Roman" w:cs="Times New Roman"/>
          <w:sz w:val="24"/>
          <w:szCs w:val="24"/>
        </w:rPr>
        <w:t xml:space="preserve"> the</w:t>
      </w:r>
      <w:r w:rsidR="00693C2E">
        <w:rPr>
          <w:rFonts w:ascii="Times New Roman" w:hAnsi="Times New Roman" w:cs="Times New Roman"/>
          <w:sz w:val="24"/>
          <w:szCs w:val="24"/>
        </w:rPr>
        <w:t xml:space="preserve"> WIMEA-ICT</w:t>
      </w:r>
      <w:r w:rsidRPr="00E62366">
        <w:rPr>
          <w:rFonts w:ascii="Times New Roman" w:hAnsi="Times New Roman" w:cs="Times New Roman"/>
          <w:b/>
          <w:i/>
          <w:sz w:val="24"/>
          <w:szCs w:val="24"/>
        </w:rPr>
        <w:t xml:space="preserve"> </w:t>
      </w:r>
      <w:r w:rsidRPr="00E62366">
        <w:rPr>
          <w:rFonts w:ascii="Times New Roman" w:hAnsi="Times New Roman" w:cs="Times New Roman"/>
          <w:sz w:val="24"/>
          <w:szCs w:val="24"/>
        </w:rPr>
        <w:t>Free and Open Source Radio Sensor (RSS2) node</w:t>
      </w:r>
      <w:r w:rsidR="00693C2E">
        <w:rPr>
          <w:rFonts w:ascii="Times New Roman" w:hAnsi="Times New Roman" w:cs="Times New Roman"/>
          <w:sz w:val="24"/>
          <w:szCs w:val="24"/>
        </w:rPr>
        <w:t xml:space="preserve"> (</w:t>
      </w:r>
      <w:r w:rsidR="00693C2E">
        <w:rPr>
          <w:rFonts w:ascii="Times New Roman" w:hAnsi="Times New Roman" w:cs="Times New Roman"/>
          <w:i/>
          <w:sz w:val="24"/>
          <w:szCs w:val="24"/>
        </w:rPr>
        <w:t>WIMEA-ICT RSS2</w:t>
      </w:r>
      <w:r w:rsidR="000E4BB4" w:rsidRPr="00E62366">
        <w:rPr>
          <w:rFonts w:ascii="Times New Roman" w:hAnsi="Times New Roman" w:cs="Times New Roman"/>
          <w:sz w:val="24"/>
          <w:szCs w:val="24"/>
        </w:rPr>
        <w:t>)</w:t>
      </w:r>
      <w:r w:rsidRPr="00E62366">
        <w:rPr>
          <w:rFonts w:ascii="Times New Roman" w:hAnsi="Times New Roman" w:cs="Times New Roman"/>
          <w:sz w:val="24"/>
          <w:szCs w:val="24"/>
        </w:rPr>
        <w:t xml:space="preserve"> Application for </w:t>
      </w:r>
      <w:proofErr w:type="spellStart"/>
      <w:r w:rsidRPr="00E62366">
        <w:rPr>
          <w:rFonts w:ascii="Times New Roman" w:hAnsi="Times New Roman" w:cs="Times New Roman"/>
          <w:sz w:val="24"/>
          <w:szCs w:val="24"/>
        </w:rPr>
        <w:t>Contiki</w:t>
      </w:r>
      <w:proofErr w:type="spellEnd"/>
      <w:r w:rsidRPr="00E62366">
        <w:rPr>
          <w:rFonts w:ascii="Times New Roman" w:hAnsi="Times New Roman" w:cs="Times New Roman"/>
          <w:sz w:val="24"/>
          <w:szCs w:val="24"/>
        </w:rPr>
        <w:t xml:space="preserve"> Embedded Operating System. These requirements have been derived from several sources, including WIMEA-ICT project</w:t>
      </w:r>
      <w:r w:rsidR="00727548">
        <w:rPr>
          <w:rFonts w:ascii="Times New Roman" w:hAnsi="Times New Roman" w:cs="Times New Roman"/>
          <w:sz w:val="24"/>
          <w:szCs w:val="24"/>
        </w:rPr>
        <w:t xml:space="preserve"> </w:t>
      </w:r>
      <w:r w:rsidR="00727548">
        <w:rPr>
          <w:rFonts w:ascii="Times New Roman" w:hAnsi="Times New Roman" w:cs="Times New Roman"/>
          <w:sz w:val="24"/>
          <w:szCs w:val="24"/>
        </w:rPr>
        <w:fldChar w:fldCharType="begin" w:fldLock="1"/>
      </w:r>
      <w:r w:rsidR="00791036">
        <w:rPr>
          <w:rFonts w:ascii="Times New Roman" w:hAnsi="Times New Roman" w:cs="Times New Roman"/>
          <w:sz w:val="24"/>
          <w:szCs w:val="24"/>
        </w:rPr>
        <w:instrText>ADDIN CSL_CITATION { "citationItems" : [ { "id" : "ITEM-1", "itemData" : { "id" : "ITEM-1", "issued" : { "date-parts" : [ [ "0" ] ] }, "title" : "WIMEA-ICT Project", "type" : "article-journal" }, "uris" : [ "http://www.mendeley.com/documents/?uuid=9f5063e1-deea-4c3d-ae34-22af90d21b96" ] } ], "mendeley" : { "formattedCitation" : "[1]", "plainTextFormattedCitation" : "[1]", "previouslyFormattedCitation" : "[1]" }, "properties" : { "noteIndex" : 0 }, "schema" : "https://github.com/citation-style-language/schema/raw/master/csl-citation.json" }</w:instrText>
      </w:r>
      <w:r w:rsidR="00727548">
        <w:rPr>
          <w:rFonts w:ascii="Times New Roman" w:hAnsi="Times New Roman" w:cs="Times New Roman"/>
          <w:sz w:val="24"/>
          <w:szCs w:val="24"/>
        </w:rPr>
        <w:fldChar w:fldCharType="separate"/>
      </w:r>
      <w:r w:rsidR="00727548" w:rsidRPr="00727548">
        <w:rPr>
          <w:rFonts w:ascii="Times New Roman" w:hAnsi="Times New Roman" w:cs="Times New Roman"/>
          <w:noProof/>
          <w:sz w:val="24"/>
          <w:szCs w:val="24"/>
        </w:rPr>
        <w:t>[1]</w:t>
      </w:r>
      <w:r w:rsidR="00727548">
        <w:rPr>
          <w:rFonts w:ascii="Times New Roman" w:hAnsi="Times New Roman" w:cs="Times New Roman"/>
          <w:sz w:val="24"/>
          <w:szCs w:val="24"/>
        </w:rPr>
        <w:fldChar w:fldCharType="end"/>
      </w:r>
      <w:r w:rsidRPr="00E62366">
        <w:rPr>
          <w:rFonts w:ascii="Times New Roman" w:hAnsi="Times New Roman" w:cs="Times New Roman"/>
          <w:sz w:val="24"/>
          <w:szCs w:val="24"/>
        </w:rPr>
        <w:t>,</w:t>
      </w:r>
      <w:r w:rsidR="00D67E8F">
        <w:rPr>
          <w:rFonts w:ascii="Times New Roman" w:hAnsi="Times New Roman" w:cs="Times New Roman"/>
          <w:sz w:val="24"/>
          <w:szCs w:val="24"/>
        </w:rPr>
        <w:t xml:space="preserve"> </w:t>
      </w:r>
      <w:proofErr w:type="spellStart"/>
      <w:r w:rsidR="00A01D70" w:rsidRPr="00E62366">
        <w:rPr>
          <w:rFonts w:ascii="Times New Roman" w:hAnsi="Times New Roman" w:cs="Times New Roman"/>
          <w:sz w:val="24"/>
          <w:szCs w:val="24"/>
        </w:rPr>
        <w:t>Contiki</w:t>
      </w:r>
      <w:proofErr w:type="spellEnd"/>
      <w:r w:rsidR="00A01D70" w:rsidRPr="00E62366">
        <w:rPr>
          <w:rFonts w:ascii="Times New Roman" w:hAnsi="Times New Roman" w:cs="Times New Roman"/>
          <w:sz w:val="24"/>
          <w:szCs w:val="24"/>
        </w:rPr>
        <w:t xml:space="preserve"> community</w:t>
      </w:r>
      <w:r w:rsidR="00791036">
        <w:rPr>
          <w:rFonts w:ascii="Times New Roman" w:hAnsi="Times New Roman" w:cs="Times New Roman"/>
          <w:sz w:val="24"/>
          <w:szCs w:val="24"/>
        </w:rPr>
        <w:fldChar w:fldCharType="begin" w:fldLock="1"/>
      </w:r>
      <w:r w:rsidR="00791036">
        <w:rPr>
          <w:rFonts w:ascii="Times New Roman" w:hAnsi="Times New Roman" w:cs="Times New Roman"/>
          <w:sz w:val="24"/>
          <w:szCs w:val="24"/>
        </w:rPr>
        <w:instrText>ADDIN CSL_CITATION { "citationItems" : [ { "id" : "ITEM-1", "itemData" : { "id" : "ITEM-1", "issued" : { "date-parts" : [ [ "0" ] ] }, "title" : "No Title", "type" : "article-journal" }, "uris" : [ "http://www.mendeley.com/documents/?uuid=f8a25c45-8cb3-445c-8793-dc049b0f9d40" ] } ], "mendeley" : { "formattedCitation" : "[2]", "plainTextFormattedCitation" : "[2]", "previouslyFormattedCitation" : "[2]" }, "properties" : { "noteIndex" : 0 }, "schema" : "https://github.com/citation-style-language/schema/raw/master/csl-citation.json" }</w:instrText>
      </w:r>
      <w:r w:rsidR="00791036">
        <w:rPr>
          <w:rFonts w:ascii="Times New Roman" w:hAnsi="Times New Roman" w:cs="Times New Roman"/>
          <w:sz w:val="24"/>
          <w:szCs w:val="24"/>
        </w:rPr>
        <w:fldChar w:fldCharType="separate"/>
      </w:r>
      <w:r w:rsidR="00791036" w:rsidRPr="00791036">
        <w:rPr>
          <w:rFonts w:ascii="Times New Roman" w:hAnsi="Times New Roman" w:cs="Times New Roman"/>
          <w:noProof/>
          <w:sz w:val="24"/>
          <w:szCs w:val="24"/>
        </w:rPr>
        <w:t>[2]</w:t>
      </w:r>
      <w:r w:rsidR="00791036">
        <w:rPr>
          <w:rFonts w:ascii="Times New Roman" w:hAnsi="Times New Roman" w:cs="Times New Roman"/>
          <w:sz w:val="24"/>
          <w:szCs w:val="24"/>
        </w:rPr>
        <w:fldChar w:fldCharType="end"/>
      </w:r>
      <w:r w:rsidR="007D4127" w:rsidRPr="00E62366">
        <w:rPr>
          <w:rFonts w:ascii="Times New Roman" w:hAnsi="Times New Roman" w:cs="Times New Roman"/>
          <w:sz w:val="24"/>
          <w:szCs w:val="24"/>
        </w:rPr>
        <w:t xml:space="preserve">, </w:t>
      </w:r>
      <w:r w:rsidR="00A01D70" w:rsidRPr="00E62366">
        <w:rPr>
          <w:rFonts w:ascii="Times New Roman" w:hAnsi="Times New Roman" w:cs="Times New Roman"/>
          <w:noProof/>
          <w:sz w:val="24"/>
          <w:szCs w:val="24"/>
          <w:lang w:val="en-GB"/>
        </w:rPr>
        <w:t xml:space="preserve"> </w:t>
      </w:r>
      <w:r w:rsidR="00A01D70" w:rsidRPr="00E62366">
        <w:rPr>
          <w:rFonts w:ascii="Times New Roman" w:hAnsi="Times New Roman" w:cs="Times New Roman"/>
          <w:sz w:val="24"/>
          <w:szCs w:val="24"/>
        </w:rPr>
        <w:t xml:space="preserve">and the </w:t>
      </w:r>
      <w:r w:rsidRPr="00E62366">
        <w:rPr>
          <w:rFonts w:ascii="Times New Roman" w:hAnsi="Times New Roman" w:cs="Times New Roman"/>
          <w:sz w:val="24"/>
          <w:szCs w:val="24"/>
        </w:rPr>
        <w:t xml:space="preserve">radio sensor </w:t>
      </w:r>
      <w:r w:rsidR="00D67E8F">
        <w:rPr>
          <w:rFonts w:ascii="Times New Roman" w:hAnsi="Times New Roman" w:cs="Times New Roman"/>
          <w:sz w:val="24"/>
          <w:szCs w:val="24"/>
        </w:rPr>
        <w:t>website</w:t>
      </w:r>
      <w:r w:rsidR="00791036">
        <w:rPr>
          <w:rFonts w:ascii="Times New Roman" w:hAnsi="Times New Roman" w:cs="Times New Roman"/>
          <w:sz w:val="24"/>
          <w:szCs w:val="24"/>
        </w:rPr>
        <w:t xml:space="preserve"> </w:t>
      </w:r>
      <w:r w:rsidR="00791036">
        <w:rPr>
          <w:rFonts w:ascii="Times New Roman" w:hAnsi="Times New Roman" w:cs="Times New Roman"/>
          <w:sz w:val="24"/>
          <w:szCs w:val="24"/>
        </w:rPr>
        <w:fldChar w:fldCharType="begin" w:fldLock="1"/>
      </w:r>
      <w:r w:rsidR="006218E6">
        <w:rPr>
          <w:rFonts w:ascii="Times New Roman" w:hAnsi="Times New Roman" w:cs="Times New Roman"/>
          <w:sz w:val="24"/>
          <w:szCs w:val="24"/>
        </w:rPr>
        <w:instrText>ADDIN CSL_CITATION { "citationItems" : [ { "id" : "ITEM-1", "itemData" : { "id" : "ITEM-1", "issued" : { "date-parts" : [ [ "0" ] ] }, "title" : "Radio sensors", "type" : "article-journal" }, "uris" : [ "http://www.mendeley.com/documents/?uuid=87a33f56-fb8b-4825-bdd9-61f4c5808704" ] } ], "mendeley" : { "formattedCitation" : "[3]", "plainTextFormattedCitation" : "[3]", "previouslyFormattedCitation" : "[3]" }, "properties" : { "noteIndex" : 0 }, "schema" : "https://github.com/citation-style-language/schema/raw/master/csl-citation.json" }</w:instrText>
      </w:r>
      <w:r w:rsidR="00791036">
        <w:rPr>
          <w:rFonts w:ascii="Times New Roman" w:hAnsi="Times New Roman" w:cs="Times New Roman"/>
          <w:sz w:val="24"/>
          <w:szCs w:val="24"/>
        </w:rPr>
        <w:fldChar w:fldCharType="separate"/>
      </w:r>
      <w:r w:rsidR="00791036" w:rsidRPr="00791036">
        <w:rPr>
          <w:rFonts w:ascii="Times New Roman" w:hAnsi="Times New Roman" w:cs="Times New Roman"/>
          <w:noProof/>
          <w:sz w:val="24"/>
          <w:szCs w:val="24"/>
        </w:rPr>
        <w:t>[3]</w:t>
      </w:r>
      <w:r w:rsidR="00791036">
        <w:rPr>
          <w:rFonts w:ascii="Times New Roman" w:hAnsi="Times New Roman" w:cs="Times New Roman"/>
          <w:sz w:val="24"/>
          <w:szCs w:val="24"/>
        </w:rPr>
        <w:fldChar w:fldCharType="end"/>
      </w:r>
      <w:r w:rsidR="00D67E8F">
        <w:rPr>
          <w:rFonts w:ascii="Times New Roman" w:hAnsi="Times New Roman" w:cs="Times New Roman"/>
          <w:sz w:val="24"/>
          <w:szCs w:val="24"/>
        </w:rPr>
        <w:t>.</w:t>
      </w:r>
    </w:p>
    <w:p w14:paraId="7749F269" w14:textId="77777777" w:rsidR="00102C5C" w:rsidRPr="00E62366" w:rsidRDefault="00102C5C" w:rsidP="00E62366">
      <w:pPr>
        <w:pStyle w:val="R-Normal"/>
        <w:spacing w:line="276" w:lineRule="auto"/>
        <w:jc w:val="both"/>
        <w:rPr>
          <w:rFonts w:ascii="Times New Roman" w:hAnsi="Times New Roman" w:cs="Times New Roman"/>
          <w:sz w:val="24"/>
          <w:szCs w:val="24"/>
        </w:rPr>
      </w:pPr>
    </w:p>
    <w:p w14:paraId="0B59B473" w14:textId="1BD0F5B1" w:rsidR="00A05703" w:rsidRPr="00E62366" w:rsidRDefault="005E08F3" w:rsidP="00E62366">
      <w:pPr>
        <w:pStyle w:val="R-SectionHeader"/>
        <w:spacing w:line="276" w:lineRule="auto"/>
        <w:jc w:val="both"/>
        <w:rPr>
          <w:rFonts w:ascii="Times New Roman" w:hAnsi="Times New Roman" w:cs="Times New Roman"/>
          <w:szCs w:val="24"/>
        </w:rPr>
      </w:pPr>
      <w:r>
        <w:rPr>
          <w:rFonts w:ascii="Times New Roman" w:hAnsi="Times New Roman" w:cs="Times New Roman"/>
          <w:szCs w:val="24"/>
        </w:rPr>
        <w:t>1.1 Purpose of</w:t>
      </w:r>
      <w:r w:rsidR="00A05703" w:rsidRPr="00E62366">
        <w:rPr>
          <w:rFonts w:ascii="Times New Roman" w:hAnsi="Times New Roman" w:cs="Times New Roman"/>
          <w:szCs w:val="24"/>
        </w:rPr>
        <w:t xml:space="preserve"> Document</w:t>
      </w:r>
    </w:p>
    <w:p w14:paraId="36A57353" w14:textId="0A1BFA63" w:rsidR="00A05703" w:rsidRPr="00E62366" w:rsidRDefault="00A05703" w:rsidP="00E62366">
      <w:pPr>
        <w:pStyle w:val="R-Normal"/>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This document is intended to guide development of</w:t>
      </w:r>
      <w:r w:rsidR="00A3703A">
        <w:rPr>
          <w:rFonts w:ascii="Times New Roman" w:hAnsi="Times New Roman" w:cs="Times New Roman"/>
          <w:sz w:val="24"/>
          <w:szCs w:val="24"/>
        </w:rPr>
        <w:t xml:space="preserve"> the </w:t>
      </w:r>
      <w:r w:rsidR="00A3703A">
        <w:rPr>
          <w:rFonts w:ascii="Times New Roman" w:hAnsi="Times New Roman" w:cs="Times New Roman"/>
          <w:i/>
          <w:sz w:val="24"/>
          <w:szCs w:val="24"/>
        </w:rPr>
        <w:t>WIMEA-ICT RSS2</w:t>
      </w:r>
      <w:r w:rsidRPr="00E62366">
        <w:rPr>
          <w:rFonts w:ascii="Times New Roman" w:hAnsi="Times New Roman" w:cs="Times New Roman"/>
          <w:sz w:val="24"/>
          <w:szCs w:val="24"/>
        </w:rPr>
        <w:t xml:space="preserve"> application. It will go through several stages during the course of the project:</w:t>
      </w:r>
    </w:p>
    <w:p w14:paraId="0F16006D" w14:textId="77777777" w:rsidR="00A05703" w:rsidRPr="00E62366" w:rsidRDefault="00A05703" w:rsidP="00E62366">
      <w:pPr>
        <w:pStyle w:val="R-Normal"/>
        <w:numPr>
          <w:ilvl w:val="0"/>
          <w:numId w:val="4"/>
        </w:numPr>
        <w:spacing w:line="276" w:lineRule="auto"/>
        <w:jc w:val="both"/>
        <w:rPr>
          <w:rFonts w:ascii="Times New Roman" w:hAnsi="Times New Roman" w:cs="Times New Roman"/>
          <w:sz w:val="24"/>
          <w:szCs w:val="24"/>
        </w:rPr>
      </w:pPr>
      <w:r w:rsidRPr="00E62366">
        <w:rPr>
          <w:rFonts w:ascii="Times New Roman" w:hAnsi="Times New Roman" w:cs="Times New Roman"/>
          <w:b/>
          <w:sz w:val="24"/>
          <w:szCs w:val="24"/>
        </w:rPr>
        <w:t>Draft:</w:t>
      </w:r>
      <w:r w:rsidRPr="00E62366">
        <w:rPr>
          <w:rFonts w:ascii="Times New Roman" w:hAnsi="Times New Roman" w:cs="Times New Roman"/>
          <w:sz w:val="24"/>
          <w:szCs w:val="24"/>
        </w:rPr>
        <w:t xml:space="preserve"> The first version, or draft version, is compiled after requirements have been discovered, recorded, classified, and prioritized.</w:t>
      </w:r>
    </w:p>
    <w:p w14:paraId="676B76B2" w14:textId="77777777" w:rsidR="00A05703" w:rsidRPr="00E62366" w:rsidRDefault="00A05703" w:rsidP="00E62366">
      <w:pPr>
        <w:pStyle w:val="R-Normal"/>
        <w:numPr>
          <w:ilvl w:val="0"/>
          <w:numId w:val="4"/>
        </w:numPr>
        <w:spacing w:line="276" w:lineRule="auto"/>
        <w:jc w:val="both"/>
        <w:rPr>
          <w:rFonts w:ascii="Times New Roman" w:hAnsi="Times New Roman" w:cs="Times New Roman"/>
          <w:sz w:val="24"/>
          <w:szCs w:val="24"/>
        </w:rPr>
      </w:pPr>
      <w:r w:rsidRPr="00E62366">
        <w:rPr>
          <w:rFonts w:ascii="Times New Roman" w:hAnsi="Times New Roman" w:cs="Times New Roman"/>
          <w:b/>
          <w:sz w:val="24"/>
          <w:szCs w:val="24"/>
        </w:rPr>
        <w:t>Proposed:</w:t>
      </w:r>
      <w:r w:rsidRPr="00E62366">
        <w:rPr>
          <w:rFonts w:ascii="Times New Roman" w:hAnsi="Times New Roman" w:cs="Times New Roman"/>
          <w:sz w:val="24"/>
          <w:szCs w:val="24"/>
        </w:rP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project managers, and any other stakeholders. The document may be amended and </w:t>
      </w:r>
      <w:proofErr w:type="spellStart"/>
      <w:r w:rsidRPr="00E62366">
        <w:rPr>
          <w:rFonts w:ascii="Times New Roman" w:hAnsi="Times New Roman" w:cs="Times New Roman"/>
          <w:sz w:val="24"/>
          <w:szCs w:val="24"/>
        </w:rPr>
        <w:t>reproposed</w:t>
      </w:r>
      <w:proofErr w:type="spellEnd"/>
      <w:r w:rsidRPr="00E62366">
        <w:rPr>
          <w:rFonts w:ascii="Times New Roman" w:hAnsi="Times New Roman" w:cs="Times New Roman"/>
          <w:sz w:val="24"/>
          <w:szCs w:val="24"/>
        </w:rPr>
        <w:t xml:space="preserve"> several times before moving to the next stage.</w:t>
      </w:r>
    </w:p>
    <w:p w14:paraId="322A1BE2" w14:textId="77777777" w:rsidR="00A05703" w:rsidRPr="00E62366" w:rsidRDefault="00A05703" w:rsidP="00E62366">
      <w:pPr>
        <w:pStyle w:val="R-Normal"/>
        <w:numPr>
          <w:ilvl w:val="0"/>
          <w:numId w:val="4"/>
        </w:numPr>
        <w:spacing w:line="276" w:lineRule="auto"/>
        <w:jc w:val="both"/>
        <w:rPr>
          <w:rFonts w:ascii="Times New Roman" w:hAnsi="Times New Roman" w:cs="Times New Roman"/>
          <w:sz w:val="24"/>
          <w:szCs w:val="24"/>
        </w:rPr>
      </w:pPr>
      <w:r w:rsidRPr="00E62366">
        <w:rPr>
          <w:rFonts w:ascii="Times New Roman" w:hAnsi="Times New Roman" w:cs="Times New Roman"/>
          <w:b/>
          <w:sz w:val="24"/>
          <w:szCs w:val="24"/>
        </w:rPr>
        <w:t>Validated:</w:t>
      </w:r>
      <w:r w:rsidRPr="00E62366">
        <w:rPr>
          <w:rFonts w:ascii="Times New Roman" w:hAnsi="Times New Roman" w:cs="Times New Roman"/>
          <w:sz w:val="24"/>
          <w:szCs w:val="24"/>
        </w:rPr>
        <w:t xml:space="preserve"> Once the various stakeholders have agreed to the requirements in the document, it is considered validated. </w:t>
      </w:r>
    </w:p>
    <w:p w14:paraId="4D3DCC82" w14:textId="77777777" w:rsidR="00A05703" w:rsidRPr="00E62366" w:rsidRDefault="00A05703" w:rsidP="00E62366">
      <w:pPr>
        <w:pStyle w:val="R-Normal"/>
        <w:numPr>
          <w:ilvl w:val="0"/>
          <w:numId w:val="4"/>
        </w:numPr>
        <w:spacing w:line="276" w:lineRule="auto"/>
        <w:jc w:val="both"/>
        <w:rPr>
          <w:rFonts w:ascii="Times New Roman" w:hAnsi="Times New Roman" w:cs="Times New Roman"/>
          <w:sz w:val="24"/>
          <w:szCs w:val="24"/>
        </w:rPr>
      </w:pPr>
      <w:r w:rsidRPr="00E62366">
        <w:rPr>
          <w:rFonts w:ascii="Times New Roman" w:hAnsi="Times New Roman" w:cs="Times New Roman"/>
          <w:b/>
          <w:sz w:val="24"/>
          <w:szCs w:val="24"/>
        </w:rPr>
        <w:t>Approved:</w:t>
      </w:r>
      <w:r w:rsidRPr="00E62366">
        <w:rPr>
          <w:rFonts w:ascii="Times New Roman" w:hAnsi="Times New Roman" w:cs="Times New Roman"/>
          <w:sz w:val="24"/>
          <w:szCs w:val="24"/>
        </w:rPr>
        <w:t xml:space="preserve">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14:paraId="4BF78690" w14:textId="77777777" w:rsidR="00A05703" w:rsidRPr="00E62366" w:rsidRDefault="00A05703" w:rsidP="00E62366">
      <w:pPr>
        <w:pStyle w:val="R-Normal"/>
        <w:spacing w:line="276" w:lineRule="auto"/>
        <w:jc w:val="both"/>
        <w:rPr>
          <w:rFonts w:ascii="Times New Roman" w:hAnsi="Times New Roman" w:cs="Times New Roman"/>
          <w:sz w:val="24"/>
          <w:szCs w:val="24"/>
        </w:rPr>
      </w:pPr>
    </w:p>
    <w:p w14:paraId="4B01EE50" w14:textId="77777777" w:rsidR="00A05703" w:rsidRDefault="00A05703" w:rsidP="00E62366">
      <w:pPr>
        <w:pStyle w:val="R-SectionHeader"/>
        <w:spacing w:line="276" w:lineRule="auto"/>
        <w:jc w:val="both"/>
        <w:rPr>
          <w:rFonts w:ascii="Times New Roman" w:hAnsi="Times New Roman" w:cs="Times New Roman"/>
          <w:szCs w:val="24"/>
        </w:rPr>
      </w:pPr>
      <w:r w:rsidRPr="00E62366">
        <w:rPr>
          <w:rFonts w:ascii="Times New Roman" w:hAnsi="Times New Roman" w:cs="Times New Roman"/>
          <w:szCs w:val="24"/>
        </w:rPr>
        <w:t>1.2 How to Use This Document</w:t>
      </w:r>
    </w:p>
    <w:p w14:paraId="54C2348A" w14:textId="77777777" w:rsidR="0052385F" w:rsidRPr="0052385F" w:rsidRDefault="0052385F" w:rsidP="0052385F"/>
    <w:p w14:paraId="524F54D4" w14:textId="77777777" w:rsidR="00A05703" w:rsidRPr="00E62366" w:rsidRDefault="00A05703" w:rsidP="00E62366">
      <w:pPr>
        <w:pStyle w:val="R-Normal"/>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We expect that this document will be used by people with different skill sets. This section explains which parts of this document should be reviewed by various types of readers.</w:t>
      </w:r>
    </w:p>
    <w:p w14:paraId="358E755C" w14:textId="77777777" w:rsidR="00A05703" w:rsidRPr="00E62366" w:rsidRDefault="00A05703" w:rsidP="00E62366">
      <w:pPr>
        <w:pStyle w:val="R-Normal"/>
        <w:spacing w:line="276" w:lineRule="auto"/>
        <w:jc w:val="both"/>
        <w:rPr>
          <w:rFonts w:ascii="Times New Roman" w:hAnsi="Times New Roman" w:cs="Times New Roman"/>
          <w:sz w:val="24"/>
          <w:szCs w:val="24"/>
        </w:rPr>
      </w:pPr>
    </w:p>
    <w:p w14:paraId="133E3F03" w14:textId="00296AA2" w:rsidR="00A05703" w:rsidRPr="00E62366" w:rsidRDefault="00F97FAA" w:rsidP="00E62366">
      <w:pPr>
        <w:pStyle w:val="R-Normal"/>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1.2.1 </w:t>
      </w:r>
      <w:r w:rsidR="00A05703" w:rsidRPr="00E62366">
        <w:rPr>
          <w:rFonts w:ascii="Times New Roman" w:hAnsi="Times New Roman" w:cs="Times New Roman"/>
          <w:b/>
          <w:sz w:val="24"/>
          <w:szCs w:val="24"/>
        </w:rPr>
        <w:t>Types of Reader</w:t>
      </w:r>
    </w:p>
    <w:p w14:paraId="1F892D57" w14:textId="6579DCC5" w:rsidR="0010697C" w:rsidRPr="00E62366" w:rsidRDefault="0010697C" w:rsidP="00E62366">
      <w:pPr>
        <w:pStyle w:val="R-Normal"/>
        <w:numPr>
          <w:ilvl w:val="0"/>
          <w:numId w:val="13"/>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 xml:space="preserve">AWS </w:t>
      </w:r>
      <w:r w:rsidR="001A2D1F">
        <w:rPr>
          <w:rFonts w:ascii="Times New Roman" w:hAnsi="Times New Roman" w:cs="Times New Roman"/>
          <w:sz w:val="24"/>
          <w:szCs w:val="24"/>
        </w:rPr>
        <w:t>programmers</w:t>
      </w:r>
      <w:r w:rsidRPr="00E62366">
        <w:rPr>
          <w:rFonts w:ascii="Times New Roman" w:hAnsi="Times New Roman" w:cs="Times New Roman"/>
          <w:sz w:val="24"/>
          <w:szCs w:val="24"/>
        </w:rPr>
        <w:t xml:space="preserve"> who will use this document to </w:t>
      </w:r>
      <w:r w:rsidR="000864B7">
        <w:rPr>
          <w:rFonts w:ascii="Times New Roman" w:hAnsi="Times New Roman" w:cs="Times New Roman"/>
          <w:sz w:val="24"/>
          <w:szCs w:val="24"/>
        </w:rPr>
        <w:t>implement the application</w:t>
      </w:r>
      <w:r w:rsidRPr="00E62366">
        <w:rPr>
          <w:rFonts w:ascii="Times New Roman" w:hAnsi="Times New Roman" w:cs="Times New Roman"/>
          <w:sz w:val="24"/>
          <w:szCs w:val="24"/>
        </w:rPr>
        <w:t>.</w:t>
      </w:r>
    </w:p>
    <w:p w14:paraId="3E66EF83" w14:textId="5C26786B" w:rsidR="006D6FD9" w:rsidRPr="00E62366" w:rsidRDefault="006D6FD9" w:rsidP="00E62366">
      <w:pPr>
        <w:pStyle w:val="R-Normal"/>
        <w:numPr>
          <w:ilvl w:val="0"/>
          <w:numId w:val="13"/>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AWS project manage</w:t>
      </w:r>
      <w:r w:rsidR="009F212A">
        <w:rPr>
          <w:rFonts w:ascii="Times New Roman" w:hAnsi="Times New Roman" w:cs="Times New Roman"/>
          <w:sz w:val="24"/>
          <w:szCs w:val="24"/>
        </w:rPr>
        <w:t xml:space="preserve">rs who will use the document </w:t>
      </w:r>
      <w:r w:rsidRPr="00E62366">
        <w:rPr>
          <w:rFonts w:ascii="Times New Roman" w:hAnsi="Times New Roman" w:cs="Times New Roman"/>
          <w:sz w:val="24"/>
          <w:szCs w:val="24"/>
        </w:rPr>
        <w:t>to plan for and schedule resources required for the development of the application.</w:t>
      </w:r>
    </w:p>
    <w:p w14:paraId="4B6D3D67" w14:textId="77777777" w:rsidR="006D6FD9" w:rsidRPr="00E62366" w:rsidRDefault="006D6FD9" w:rsidP="00E62366">
      <w:pPr>
        <w:pStyle w:val="R-Normal"/>
        <w:numPr>
          <w:ilvl w:val="0"/>
          <w:numId w:val="13"/>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AWS maintainers. These AWS stations will be maintained over time therefore the document will be used by these maintainers to know how the weather data is captured, process</w:t>
      </w:r>
      <w:r w:rsidR="003A475D" w:rsidRPr="00E62366">
        <w:rPr>
          <w:rFonts w:ascii="Times New Roman" w:hAnsi="Times New Roman" w:cs="Times New Roman"/>
          <w:sz w:val="24"/>
          <w:szCs w:val="24"/>
        </w:rPr>
        <w:t>ed</w:t>
      </w:r>
      <w:r w:rsidRPr="00E62366">
        <w:rPr>
          <w:rFonts w:ascii="Times New Roman" w:hAnsi="Times New Roman" w:cs="Times New Roman"/>
          <w:sz w:val="24"/>
          <w:szCs w:val="24"/>
        </w:rPr>
        <w:t>, stored and transmitted to the central repository so that they can know how to troubleshoot the AWS.</w:t>
      </w:r>
    </w:p>
    <w:p w14:paraId="79F71A03" w14:textId="384A3CE8" w:rsidR="006D6FD9" w:rsidRPr="00E62366" w:rsidRDefault="006D6FD9" w:rsidP="00E62366">
      <w:pPr>
        <w:pStyle w:val="R-Normal"/>
        <w:numPr>
          <w:ilvl w:val="0"/>
          <w:numId w:val="13"/>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 xml:space="preserve">Other developers who plan on using the RSS2 motes for </w:t>
      </w:r>
      <w:r w:rsidR="002C0A24">
        <w:rPr>
          <w:rFonts w:ascii="Times New Roman" w:hAnsi="Times New Roman" w:cs="Times New Roman"/>
          <w:sz w:val="24"/>
          <w:szCs w:val="24"/>
        </w:rPr>
        <w:t>other sensing</w:t>
      </w:r>
      <w:r w:rsidRPr="00E62366">
        <w:rPr>
          <w:rFonts w:ascii="Times New Roman" w:hAnsi="Times New Roman" w:cs="Times New Roman"/>
          <w:sz w:val="24"/>
          <w:szCs w:val="24"/>
        </w:rPr>
        <w:t xml:space="preserve"> applications so that they can know how to integrate them with the </w:t>
      </w:r>
      <w:r w:rsidR="00AA3342">
        <w:rPr>
          <w:rFonts w:ascii="Times New Roman" w:hAnsi="Times New Roman" w:cs="Times New Roman"/>
          <w:sz w:val="24"/>
          <w:szCs w:val="24"/>
        </w:rPr>
        <w:t xml:space="preserve">functionalities offered by </w:t>
      </w:r>
      <w:r w:rsidR="00AA3342">
        <w:rPr>
          <w:rFonts w:ascii="Times New Roman" w:hAnsi="Times New Roman" w:cs="Times New Roman"/>
          <w:i/>
          <w:sz w:val="24"/>
          <w:szCs w:val="24"/>
        </w:rPr>
        <w:t>WIMEA-ICT RSS2</w:t>
      </w:r>
      <w:r w:rsidRPr="00E62366">
        <w:rPr>
          <w:rFonts w:ascii="Times New Roman" w:hAnsi="Times New Roman" w:cs="Times New Roman"/>
          <w:sz w:val="24"/>
          <w:szCs w:val="24"/>
        </w:rPr>
        <w:t xml:space="preserve"> application.</w:t>
      </w:r>
    </w:p>
    <w:p w14:paraId="48CD52A8" w14:textId="5124B072" w:rsidR="006D6FD9" w:rsidRDefault="006D6FD9" w:rsidP="00E62366">
      <w:pPr>
        <w:pStyle w:val="R-Normal"/>
        <w:numPr>
          <w:ilvl w:val="0"/>
          <w:numId w:val="13"/>
        </w:numPr>
        <w:spacing w:line="276" w:lineRule="auto"/>
        <w:jc w:val="both"/>
        <w:rPr>
          <w:rFonts w:ascii="Times New Roman" w:hAnsi="Times New Roman" w:cs="Times New Roman"/>
          <w:sz w:val="24"/>
          <w:szCs w:val="24"/>
        </w:rPr>
      </w:pPr>
      <w:proofErr w:type="spellStart"/>
      <w:r w:rsidRPr="00E62366">
        <w:rPr>
          <w:rFonts w:ascii="Times New Roman" w:hAnsi="Times New Roman" w:cs="Times New Roman"/>
          <w:sz w:val="24"/>
          <w:szCs w:val="24"/>
        </w:rPr>
        <w:lastRenderedPageBreak/>
        <w:t>Contiki</w:t>
      </w:r>
      <w:proofErr w:type="spellEnd"/>
      <w:r w:rsidRPr="00E62366">
        <w:rPr>
          <w:rFonts w:ascii="Times New Roman" w:hAnsi="Times New Roman" w:cs="Times New Roman"/>
          <w:sz w:val="24"/>
          <w:szCs w:val="24"/>
        </w:rPr>
        <w:t xml:space="preserve"> open source </w:t>
      </w:r>
      <w:r w:rsidR="00FF1DA9">
        <w:rPr>
          <w:rFonts w:ascii="Times New Roman" w:hAnsi="Times New Roman" w:cs="Times New Roman"/>
          <w:sz w:val="24"/>
          <w:szCs w:val="24"/>
        </w:rPr>
        <w:t xml:space="preserve">development </w:t>
      </w:r>
      <w:r w:rsidRPr="00E62366">
        <w:rPr>
          <w:rFonts w:ascii="Times New Roman" w:hAnsi="Times New Roman" w:cs="Times New Roman"/>
          <w:sz w:val="24"/>
          <w:szCs w:val="24"/>
        </w:rPr>
        <w:t>community in order to gain an understanding of the application a</w:t>
      </w:r>
      <w:r w:rsidR="005F6D2A">
        <w:rPr>
          <w:rFonts w:ascii="Times New Roman" w:hAnsi="Times New Roman" w:cs="Times New Roman"/>
          <w:sz w:val="24"/>
          <w:szCs w:val="24"/>
        </w:rPr>
        <w:t>nd possibly make their contributions</w:t>
      </w:r>
      <w:r w:rsidRPr="00E62366">
        <w:rPr>
          <w:rFonts w:ascii="Times New Roman" w:hAnsi="Times New Roman" w:cs="Times New Roman"/>
          <w:sz w:val="24"/>
          <w:szCs w:val="24"/>
        </w:rPr>
        <w:t xml:space="preserve">. </w:t>
      </w:r>
    </w:p>
    <w:p w14:paraId="02F6371B" w14:textId="4236B32C" w:rsidR="00A05703" w:rsidRDefault="006D6FD9" w:rsidP="00E62366">
      <w:pPr>
        <w:pStyle w:val="R-Normal"/>
        <w:numPr>
          <w:ilvl w:val="0"/>
          <w:numId w:val="13"/>
        </w:numPr>
        <w:spacing w:line="276" w:lineRule="auto"/>
        <w:jc w:val="both"/>
        <w:rPr>
          <w:rFonts w:ascii="Times New Roman" w:hAnsi="Times New Roman" w:cs="Times New Roman"/>
          <w:sz w:val="24"/>
          <w:szCs w:val="24"/>
        </w:rPr>
      </w:pPr>
      <w:r w:rsidRPr="00CC0E15">
        <w:rPr>
          <w:rFonts w:ascii="Times New Roman" w:hAnsi="Times New Roman" w:cs="Times New Roman"/>
          <w:sz w:val="24"/>
          <w:szCs w:val="24"/>
        </w:rPr>
        <w:t>Meteorologists</w:t>
      </w:r>
      <w:r w:rsidR="001D32C7">
        <w:rPr>
          <w:rFonts w:ascii="Times New Roman" w:hAnsi="Times New Roman" w:cs="Times New Roman"/>
          <w:sz w:val="24"/>
          <w:szCs w:val="24"/>
        </w:rPr>
        <w:t>/ Observers/engineers, who will configure the RSS2 motes during station deployment.</w:t>
      </w:r>
      <w:r w:rsidRPr="00CC0E15">
        <w:rPr>
          <w:rFonts w:ascii="Times New Roman" w:hAnsi="Times New Roman" w:cs="Times New Roman"/>
          <w:sz w:val="24"/>
          <w:szCs w:val="24"/>
        </w:rPr>
        <w:t xml:space="preserve"> </w:t>
      </w:r>
      <w:r w:rsidR="004B22F3">
        <w:rPr>
          <w:rFonts w:ascii="Times New Roman" w:hAnsi="Times New Roman" w:cs="Times New Roman"/>
          <w:sz w:val="24"/>
          <w:szCs w:val="24"/>
        </w:rPr>
        <w:t xml:space="preserve">The document also helps then </w:t>
      </w:r>
      <w:r w:rsidRPr="00CC0E15">
        <w:rPr>
          <w:rFonts w:ascii="Times New Roman" w:hAnsi="Times New Roman" w:cs="Times New Roman"/>
          <w:sz w:val="24"/>
          <w:szCs w:val="24"/>
        </w:rPr>
        <w:t>to know how the</w:t>
      </w:r>
      <w:r w:rsidR="004B22F3">
        <w:rPr>
          <w:rFonts w:ascii="Times New Roman" w:hAnsi="Times New Roman" w:cs="Times New Roman"/>
          <w:sz w:val="24"/>
          <w:szCs w:val="24"/>
        </w:rPr>
        <w:t xml:space="preserve"> application supports AWS debugging.</w:t>
      </w:r>
      <w:r w:rsidRPr="00CC0E15">
        <w:rPr>
          <w:rFonts w:ascii="Times New Roman" w:hAnsi="Times New Roman" w:cs="Times New Roman"/>
          <w:sz w:val="24"/>
          <w:szCs w:val="24"/>
        </w:rPr>
        <w:t xml:space="preserve"> </w:t>
      </w:r>
    </w:p>
    <w:p w14:paraId="543EAB9E" w14:textId="77777777" w:rsidR="00024662" w:rsidRPr="00CC0E15" w:rsidRDefault="00024662" w:rsidP="00024662">
      <w:pPr>
        <w:pStyle w:val="R-Normal"/>
        <w:spacing w:line="276" w:lineRule="auto"/>
        <w:ind w:left="720"/>
        <w:jc w:val="both"/>
        <w:rPr>
          <w:rFonts w:ascii="Times New Roman" w:hAnsi="Times New Roman" w:cs="Times New Roman"/>
          <w:sz w:val="24"/>
          <w:szCs w:val="24"/>
        </w:rPr>
      </w:pPr>
    </w:p>
    <w:p w14:paraId="07674BEA" w14:textId="4FEC8252" w:rsidR="00A05703" w:rsidRDefault="00F97FAA" w:rsidP="00E62366">
      <w:pPr>
        <w:pStyle w:val="R-Normal"/>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1.2.2 </w:t>
      </w:r>
      <w:r w:rsidR="00A05703" w:rsidRPr="00E62366">
        <w:rPr>
          <w:rFonts w:ascii="Times New Roman" w:hAnsi="Times New Roman" w:cs="Times New Roman"/>
          <w:b/>
          <w:sz w:val="24"/>
          <w:szCs w:val="24"/>
        </w:rPr>
        <w:t>Technical Background Required</w:t>
      </w:r>
    </w:p>
    <w:p w14:paraId="05BE52AD" w14:textId="77777777" w:rsidR="009C67B3" w:rsidRPr="00E62366" w:rsidRDefault="009C67B3" w:rsidP="00E62366">
      <w:pPr>
        <w:pStyle w:val="R-Normal"/>
        <w:spacing w:line="276" w:lineRule="auto"/>
        <w:jc w:val="both"/>
        <w:rPr>
          <w:rFonts w:ascii="Times New Roman" w:hAnsi="Times New Roman" w:cs="Times New Roman"/>
          <w:sz w:val="24"/>
          <w:szCs w:val="24"/>
        </w:rPr>
      </w:pPr>
    </w:p>
    <w:p w14:paraId="739B3B87" w14:textId="3E8D19AA" w:rsidR="00D703A7" w:rsidRDefault="00E05D10" w:rsidP="00E62366">
      <w:pPr>
        <w:pStyle w:val="R-Normal"/>
        <w:spacing w:line="276" w:lineRule="auto"/>
        <w:jc w:val="both"/>
        <w:rPr>
          <w:rFonts w:ascii="Times New Roman" w:hAnsi="Times New Roman" w:cs="Times New Roman"/>
          <w:color w:val="000000" w:themeColor="text1"/>
          <w:sz w:val="24"/>
          <w:szCs w:val="24"/>
        </w:rPr>
      </w:pPr>
      <w:r w:rsidRPr="00E62366">
        <w:rPr>
          <w:rFonts w:ascii="Times New Roman" w:hAnsi="Times New Roman" w:cs="Times New Roman"/>
          <w:color w:val="000000" w:themeColor="text1"/>
          <w:sz w:val="24"/>
          <w:szCs w:val="24"/>
        </w:rPr>
        <w:t>For a general understanding of the document</w:t>
      </w:r>
      <w:r w:rsidR="00F97FAA">
        <w:rPr>
          <w:rFonts w:ascii="Times New Roman" w:hAnsi="Times New Roman" w:cs="Times New Roman"/>
          <w:color w:val="000000" w:themeColor="text1"/>
          <w:sz w:val="24"/>
          <w:szCs w:val="24"/>
        </w:rPr>
        <w:t>,</w:t>
      </w:r>
      <w:r w:rsidRPr="00E62366">
        <w:rPr>
          <w:rFonts w:ascii="Times New Roman" w:hAnsi="Times New Roman" w:cs="Times New Roman"/>
          <w:color w:val="000000" w:themeColor="text1"/>
          <w:sz w:val="24"/>
          <w:szCs w:val="24"/>
        </w:rPr>
        <w:t xml:space="preserve"> readers </w:t>
      </w:r>
      <w:r w:rsidR="00AB57F6" w:rsidRPr="00E62366">
        <w:rPr>
          <w:rFonts w:ascii="Times New Roman" w:hAnsi="Times New Roman" w:cs="Times New Roman"/>
          <w:color w:val="000000" w:themeColor="text1"/>
          <w:sz w:val="24"/>
          <w:szCs w:val="24"/>
        </w:rPr>
        <w:t xml:space="preserve">should be computer literate </w:t>
      </w:r>
      <w:r w:rsidR="000E0588">
        <w:rPr>
          <w:rFonts w:ascii="Times New Roman" w:hAnsi="Times New Roman" w:cs="Times New Roman"/>
          <w:color w:val="000000" w:themeColor="text1"/>
          <w:sz w:val="24"/>
          <w:szCs w:val="24"/>
        </w:rPr>
        <w:t>and have</w:t>
      </w:r>
      <w:r w:rsidR="000A571F">
        <w:rPr>
          <w:rFonts w:ascii="Times New Roman" w:hAnsi="Times New Roman" w:cs="Times New Roman"/>
          <w:color w:val="000000" w:themeColor="text1"/>
          <w:sz w:val="24"/>
          <w:szCs w:val="24"/>
        </w:rPr>
        <w:t xml:space="preserve"> basic knowledge of em</w:t>
      </w:r>
      <w:r w:rsidRPr="00E62366">
        <w:rPr>
          <w:rFonts w:ascii="Times New Roman" w:hAnsi="Times New Roman" w:cs="Times New Roman"/>
          <w:color w:val="000000" w:themeColor="text1"/>
          <w:sz w:val="24"/>
          <w:szCs w:val="24"/>
        </w:rPr>
        <w:t>bedded system</w:t>
      </w:r>
      <w:r w:rsidR="00D703A7" w:rsidRPr="00E62366">
        <w:rPr>
          <w:rFonts w:ascii="Times New Roman" w:hAnsi="Times New Roman" w:cs="Times New Roman"/>
          <w:color w:val="000000" w:themeColor="text1"/>
          <w:sz w:val="24"/>
          <w:szCs w:val="24"/>
        </w:rPr>
        <w:t>s</w:t>
      </w:r>
      <w:r w:rsidRPr="00E62366">
        <w:rPr>
          <w:rFonts w:ascii="Times New Roman" w:hAnsi="Times New Roman" w:cs="Times New Roman"/>
          <w:color w:val="000000" w:themeColor="text1"/>
          <w:sz w:val="24"/>
          <w:szCs w:val="24"/>
        </w:rPr>
        <w:t xml:space="preserve">, </w:t>
      </w:r>
      <w:r w:rsidR="000A571F">
        <w:rPr>
          <w:rFonts w:ascii="Times New Roman" w:hAnsi="Times New Roman" w:cs="Times New Roman"/>
          <w:color w:val="000000" w:themeColor="text1"/>
          <w:sz w:val="24"/>
          <w:szCs w:val="24"/>
        </w:rPr>
        <w:t>Wir</w:t>
      </w:r>
      <w:r w:rsidR="005A3823">
        <w:rPr>
          <w:rFonts w:ascii="Times New Roman" w:hAnsi="Times New Roman" w:cs="Times New Roman"/>
          <w:color w:val="000000" w:themeColor="text1"/>
          <w:sz w:val="24"/>
          <w:szCs w:val="24"/>
        </w:rPr>
        <w:t>e</w:t>
      </w:r>
      <w:r w:rsidR="000A571F">
        <w:rPr>
          <w:rFonts w:ascii="Times New Roman" w:hAnsi="Times New Roman" w:cs="Times New Roman"/>
          <w:color w:val="000000" w:themeColor="text1"/>
          <w:sz w:val="24"/>
          <w:szCs w:val="24"/>
        </w:rPr>
        <w:t>less Sensor Networks (WSNs)</w:t>
      </w:r>
      <w:r w:rsidR="00D703A7" w:rsidRPr="00E62366">
        <w:rPr>
          <w:rFonts w:ascii="Times New Roman" w:hAnsi="Times New Roman" w:cs="Times New Roman"/>
          <w:color w:val="000000" w:themeColor="text1"/>
          <w:sz w:val="24"/>
          <w:szCs w:val="24"/>
        </w:rPr>
        <w:t xml:space="preserve"> and AWS</w:t>
      </w:r>
      <w:r w:rsidR="003C1E19">
        <w:rPr>
          <w:rFonts w:ascii="Times New Roman" w:hAnsi="Times New Roman" w:cs="Times New Roman"/>
          <w:color w:val="000000" w:themeColor="text1"/>
          <w:sz w:val="24"/>
          <w:szCs w:val="24"/>
        </w:rPr>
        <w:t>s</w:t>
      </w:r>
      <w:r w:rsidR="00D703A7" w:rsidRPr="00E62366">
        <w:rPr>
          <w:rFonts w:ascii="Times New Roman" w:hAnsi="Times New Roman" w:cs="Times New Roman"/>
          <w:color w:val="000000" w:themeColor="text1"/>
          <w:sz w:val="24"/>
          <w:szCs w:val="24"/>
        </w:rPr>
        <w:t>.</w:t>
      </w:r>
      <w:r w:rsidR="00AB57F6" w:rsidRPr="00E62366">
        <w:rPr>
          <w:rFonts w:ascii="Times New Roman" w:hAnsi="Times New Roman" w:cs="Times New Roman"/>
          <w:color w:val="000000" w:themeColor="text1"/>
          <w:sz w:val="24"/>
          <w:szCs w:val="24"/>
        </w:rPr>
        <w:t xml:space="preserve"> </w:t>
      </w:r>
    </w:p>
    <w:p w14:paraId="26C45D50" w14:textId="77777777" w:rsidR="00D23385" w:rsidRPr="00E62366" w:rsidRDefault="00D23385" w:rsidP="00E62366">
      <w:pPr>
        <w:pStyle w:val="R-Normal"/>
        <w:spacing w:line="276" w:lineRule="auto"/>
        <w:jc w:val="both"/>
        <w:rPr>
          <w:rFonts w:ascii="Times New Roman" w:hAnsi="Times New Roman" w:cs="Times New Roman"/>
          <w:color w:val="000000" w:themeColor="text1"/>
          <w:sz w:val="24"/>
          <w:szCs w:val="24"/>
        </w:rPr>
      </w:pPr>
    </w:p>
    <w:p w14:paraId="23307656" w14:textId="563C806E" w:rsidR="00A05703" w:rsidRDefault="00D23385" w:rsidP="00E62366">
      <w:pPr>
        <w:pStyle w:val="R-Normal"/>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1.2.3 </w:t>
      </w:r>
      <w:r w:rsidR="00A05703" w:rsidRPr="00E62366">
        <w:rPr>
          <w:rFonts w:ascii="Times New Roman" w:hAnsi="Times New Roman" w:cs="Times New Roman"/>
          <w:b/>
          <w:sz w:val="24"/>
          <w:szCs w:val="24"/>
        </w:rPr>
        <w:t>Overview Sections</w:t>
      </w:r>
    </w:p>
    <w:p w14:paraId="6A17E8E8" w14:textId="77777777" w:rsidR="00D23385" w:rsidRPr="00E62366" w:rsidRDefault="00D23385" w:rsidP="00E62366">
      <w:pPr>
        <w:pStyle w:val="R-Normal"/>
        <w:spacing w:line="276" w:lineRule="auto"/>
        <w:jc w:val="both"/>
        <w:rPr>
          <w:rFonts w:ascii="Times New Roman" w:hAnsi="Times New Roman" w:cs="Times New Roman"/>
          <w:sz w:val="24"/>
          <w:szCs w:val="24"/>
        </w:rPr>
      </w:pPr>
    </w:p>
    <w:p w14:paraId="3E7FF92A" w14:textId="79FC0AD1" w:rsidR="00D703A7" w:rsidRPr="00E62366" w:rsidRDefault="00D703A7" w:rsidP="00E62366">
      <w:pPr>
        <w:pStyle w:val="R-Normal"/>
        <w:spacing w:line="276" w:lineRule="auto"/>
        <w:jc w:val="both"/>
        <w:rPr>
          <w:rFonts w:ascii="Times New Roman" w:hAnsi="Times New Roman" w:cs="Times New Roman"/>
          <w:color w:val="000000" w:themeColor="text1"/>
          <w:sz w:val="24"/>
          <w:szCs w:val="24"/>
        </w:rPr>
      </w:pPr>
      <w:r w:rsidRPr="00E62366">
        <w:rPr>
          <w:rFonts w:ascii="Times New Roman" w:hAnsi="Times New Roman" w:cs="Times New Roman"/>
          <w:color w:val="000000" w:themeColor="text1"/>
          <w:sz w:val="24"/>
          <w:szCs w:val="24"/>
        </w:rPr>
        <w:t>For an overview of the system, all readers need to read section 1</w:t>
      </w:r>
      <w:r w:rsidR="00582C8D">
        <w:rPr>
          <w:rFonts w:ascii="Times New Roman" w:hAnsi="Times New Roman" w:cs="Times New Roman"/>
          <w:color w:val="000000" w:themeColor="text1"/>
          <w:sz w:val="24"/>
          <w:szCs w:val="24"/>
        </w:rPr>
        <w:t>,</w:t>
      </w:r>
      <w:r w:rsidRPr="00E62366">
        <w:rPr>
          <w:rFonts w:ascii="Times New Roman" w:hAnsi="Times New Roman" w:cs="Times New Roman"/>
          <w:color w:val="000000" w:themeColor="text1"/>
          <w:sz w:val="24"/>
          <w:szCs w:val="24"/>
        </w:rPr>
        <w:t xml:space="preserve"> which contains </w:t>
      </w:r>
      <w:r w:rsidR="00582C8D">
        <w:rPr>
          <w:rFonts w:ascii="Times New Roman" w:hAnsi="Times New Roman" w:cs="Times New Roman"/>
          <w:color w:val="000000" w:themeColor="text1"/>
          <w:sz w:val="24"/>
          <w:szCs w:val="24"/>
        </w:rPr>
        <w:t>the scope of the project</w:t>
      </w:r>
      <w:r w:rsidRPr="00E62366">
        <w:rPr>
          <w:rFonts w:ascii="Times New Roman" w:hAnsi="Times New Roman" w:cs="Times New Roman"/>
          <w:color w:val="000000" w:themeColor="text1"/>
          <w:sz w:val="24"/>
          <w:szCs w:val="24"/>
        </w:rPr>
        <w:t xml:space="preserve">, business case and an overview of the requirements document. </w:t>
      </w:r>
      <w:r w:rsidR="00D93D3C">
        <w:rPr>
          <w:rFonts w:ascii="Times New Roman" w:hAnsi="Times New Roman" w:cs="Times New Roman"/>
          <w:color w:val="000000" w:themeColor="text1"/>
          <w:sz w:val="24"/>
          <w:szCs w:val="24"/>
        </w:rPr>
        <w:t>In order to understand the application</w:t>
      </w:r>
      <w:r w:rsidR="00AF59C2" w:rsidRPr="00E62366">
        <w:rPr>
          <w:rFonts w:ascii="Times New Roman" w:hAnsi="Times New Roman" w:cs="Times New Roman"/>
          <w:color w:val="000000" w:themeColor="text1"/>
          <w:sz w:val="24"/>
          <w:szCs w:val="24"/>
        </w:rPr>
        <w:t xml:space="preserve"> functionalities</w:t>
      </w:r>
      <w:r w:rsidR="00D93D3C">
        <w:rPr>
          <w:rFonts w:ascii="Times New Roman" w:hAnsi="Times New Roman" w:cs="Times New Roman"/>
          <w:color w:val="000000" w:themeColor="text1"/>
          <w:sz w:val="24"/>
          <w:szCs w:val="24"/>
        </w:rPr>
        <w:t xml:space="preserve">, </w:t>
      </w:r>
      <w:r w:rsidR="00AF59C2" w:rsidRPr="00E62366">
        <w:rPr>
          <w:rFonts w:ascii="Times New Roman" w:hAnsi="Times New Roman" w:cs="Times New Roman"/>
          <w:color w:val="000000" w:themeColor="text1"/>
          <w:sz w:val="24"/>
          <w:szCs w:val="24"/>
        </w:rPr>
        <w:t xml:space="preserve">the </w:t>
      </w:r>
      <w:r w:rsidR="00372D65">
        <w:rPr>
          <w:rFonts w:ascii="Times New Roman" w:hAnsi="Times New Roman" w:cs="Times New Roman"/>
          <w:color w:val="000000" w:themeColor="text1"/>
          <w:sz w:val="24"/>
          <w:szCs w:val="24"/>
        </w:rPr>
        <w:t xml:space="preserve">reader </w:t>
      </w:r>
      <w:r w:rsidR="00204CEE">
        <w:rPr>
          <w:rFonts w:ascii="Times New Roman" w:hAnsi="Times New Roman" w:cs="Times New Roman"/>
          <w:color w:val="000000" w:themeColor="text1"/>
          <w:sz w:val="24"/>
          <w:szCs w:val="24"/>
        </w:rPr>
        <w:t>must read section 1.5.  O</w:t>
      </w:r>
      <w:r w:rsidRPr="00E62366">
        <w:rPr>
          <w:rFonts w:ascii="Times New Roman" w:hAnsi="Times New Roman" w:cs="Times New Roman"/>
          <w:color w:val="000000" w:themeColor="text1"/>
          <w:sz w:val="24"/>
          <w:szCs w:val="24"/>
        </w:rPr>
        <w:t xml:space="preserve">ne </w:t>
      </w:r>
      <w:r w:rsidR="009F7F5E">
        <w:rPr>
          <w:rFonts w:ascii="Times New Roman" w:hAnsi="Times New Roman" w:cs="Times New Roman"/>
          <w:color w:val="000000" w:themeColor="text1"/>
          <w:sz w:val="24"/>
          <w:szCs w:val="24"/>
        </w:rPr>
        <w:t>must</w:t>
      </w:r>
      <w:r w:rsidRPr="00E62366">
        <w:rPr>
          <w:rFonts w:ascii="Times New Roman" w:hAnsi="Times New Roman" w:cs="Times New Roman"/>
          <w:color w:val="000000" w:themeColor="text1"/>
          <w:sz w:val="24"/>
          <w:szCs w:val="24"/>
        </w:rPr>
        <w:t xml:space="preserve"> also read section 2</w:t>
      </w:r>
      <w:r w:rsidR="00582C8D">
        <w:rPr>
          <w:rFonts w:ascii="Times New Roman" w:hAnsi="Times New Roman" w:cs="Times New Roman"/>
          <w:color w:val="000000" w:themeColor="text1"/>
          <w:sz w:val="24"/>
          <w:szCs w:val="24"/>
        </w:rPr>
        <w:t>,</w:t>
      </w:r>
      <w:r w:rsidRPr="00E62366">
        <w:rPr>
          <w:rFonts w:ascii="Times New Roman" w:hAnsi="Times New Roman" w:cs="Times New Roman"/>
          <w:color w:val="000000" w:themeColor="text1"/>
          <w:sz w:val="24"/>
          <w:szCs w:val="24"/>
        </w:rPr>
        <w:t xml:space="preserve"> which contains a general descrip</w:t>
      </w:r>
      <w:r w:rsidR="00201ECA" w:rsidRPr="00E62366">
        <w:rPr>
          <w:rFonts w:ascii="Times New Roman" w:hAnsi="Times New Roman" w:cs="Times New Roman"/>
          <w:color w:val="000000" w:themeColor="text1"/>
          <w:sz w:val="24"/>
          <w:szCs w:val="24"/>
        </w:rPr>
        <w:t>tion of the application</w:t>
      </w:r>
      <w:r w:rsidR="00582C8D">
        <w:rPr>
          <w:rFonts w:ascii="Times New Roman" w:hAnsi="Times New Roman" w:cs="Times New Roman"/>
          <w:color w:val="000000" w:themeColor="text1"/>
          <w:sz w:val="24"/>
          <w:szCs w:val="24"/>
        </w:rPr>
        <w:t xml:space="preserve"> and</w:t>
      </w:r>
      <w:r w:rsidR="00201ECA" w:rsidRPr="00E62366">
        <w:rPr>
          <w:rFonts w:ascii="Times New Roman" w:hAnsi="Times New Roman" w:cs="Times New Roman"/>
          <w:color w:val="000000" w:themeColor="text1"/>
          <w:sz w:val="24"/>
          <w:szCs w:val="24"/>
        </w:rPr>
        <w:t xml:space="preserve"> more </w:t>
      </w:r>
      <w:r w:rsidR="00372D65">
        <w:rPr>
          <w:rFonts w:ascii="Times New Roman" w:hAnsi="Times New Roman" w:cs="Times New Roman"/>
          <w:color w:val="000000" w:themeColor="text1"/>
          <w:sz w:val="24"/>
          <w:szCs w:val="24"/>
        </w:rPr>
        <w:t>specifically</w:t>
      </w:r>
      <w:r w:rsidR="00201ECA" w:rsidRPr="00E62366">
        <w:rPr>
          <w:rFonts w:ascii="Times New Roman" w:hAnsi="Times New Roman" w:cs="Times New Roman"/>
          <w:color w:val="000000" w:themeColor="text1"/>
          <w:sz w:val="24"/>
          <w:szCs w:val="24"/>
        </w:rPr>
        <w:t xml:space="preserve"> </w:t>
      </w:r>
      <w:r w:rsidRPr="00E62366">
        <w:rPr>
          <w:rFonts w:ascii="Times New Roman" w:hAnsi="Times New Roman" w:cs="Times New Roman"/>
          <w:color w:val="000000" w:themeColor="text1"/>
          <w:sz w:val="24"/>
          <w:szCs w:val="24"/>
        </w:rPr>
        <w:t>the product perspective, product functions and user characteristics</w:t>
      </w:r>
      <w:r w:rsidR="009F7F5E">
        <w:rPr>
          <w:rFonts w:ascii="Times New Roman" w:hAnsi="Times New Roman" w:cs="Times New Roman"/>
          <w:color w:val="000000" w:themeColor="text1"/>
          <w:sz w:val="24"/>
          <w:szCs w:val="24"/>
        </w:rPr>
        <w:t xml:space="preserve"> if they are to get a general application perspective</w:t>
      </w:r>
      <w:r w:rsidRPr="00E62366">
        <w:rPr>
          <w:rFonts w:ascii="Times New Roman" w:hAnsi="Times New Roman" w:cs="Times New Roman"/>
          <w:color w:val="000000" w:themeColor="text1"/>
          <w:sz w:val="24"/>
          <w:szCs w:val="24"/>
        </w:rPr>
        <w:t>.</w:t>
      </w:r>
    </w:p>
    <w:p w14:paraId="44DAD528" w14:textId="77777777" w:rsidR="00A05703" w:rsidRPr="00E62366" w:rsidRDefault="00A05703" w:rsidP="00E62366">
      <w:pPr>
        <w:pStyle w:val="R-Normal"/>
        <w:spacing w:line="276" w:lineRule="auto"/>
        <w:jc w:val="both"/>
        <w:rPr>
          <w:rFonts w:ascii="Times New Roman" w:hAnsi="Times New Roman" w:cs="Times New Roman"/>
          <w:i/>
          <w:color w:val="FF0000"/>
          <w:sz w:val="24"/>
          <w:szCs w:val="24"/>
        </w:rPr>
      </w:pPr>
    </w:p>
    <w:p w14:paraId="7A055939" w14:textId="6C75A654" w:rsidR="00201ECA" w:rsidRDefault="00B6509A" w:rsidP="00E62366">
      <w:pPr>
        <w:pStyle w:val="R-Normal"/>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1.2.4 </w:t>
      </w:r>
      <w:r w:rsidR="00A05703" w:rsidRPr="00E62366">
        <w:rPr>
          <w:rFonts w:ascii="Times New Roman" w:hAnsi="Times New Roman" w:cs="Times New Roman"/>
          <w:b/>
          <w:sz w:val="24"/>
          <w:szCs w:val="24"/>
        </w:rPr>
        <w:t>Reader-Specific Sections</w:t>
      </w:r>
    </w:p>
    <w:p w14:paraId="787ADBA6" w14:textId="77777777" w:rsidR="00B6509A" w:rsidRPr="00E62366" w:rsidRDefault="00B6509A" w:rsidP="00E62366">
      <w:pPr>
        <w:pStyle w:val="R-Normal"/>
        <w:spacing w:line="276" w:lineRule="auto"/>
        <w:jc w:val="both"/>
        <w:rPr>
          <w:rFonts w:ascii="Times New Roman" w:hAnsi="Times New Roman" w:cs="Times New Roman"/>
          <w:b/>
          <w:sz w:val="24"/>
          <w:szCs w:val="24"/>
        </w:rPr>
      </w:pPr>
    </w:p>
    <w:p w14:paraId="30CAF046" w14:textId="67F7C31C" w:rsidR="00201ECA" w:rsidRPr="00E62366" w:rsidRDefault="00201ECA" w:rsidP="00E62366">
      <w:pPr>
        <w:pStyle w:val="R-Normal"/>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Section 4</w:t>
      </w:r>
      <w:r w:rsidR="00AF467F">
        <w:rPr>
          <w:rFonts w:ascii="Times New Roman" w:hAnsi="Times New Roman" w:cs="Times New Roman"/>
          <w:sz w:val="24"/>
          <w:szCs w:val="24"/>
        </w:rPr>
        <w:t>, which presents</w:t>
      </w:r>
      <w:r w:rsidRPr="00E62366">
        <w:rPr>
          <w:rFonts w:ascii="Times New Roman" w:hAnsi="Times New Roman" w:cs="Times New Roman"/>
          <w:sz w:val="24"/>
          <w:szCs w:val="24"/>
        </w:rPr>
        <w:t xml:space="preserve"> the high level technology architecture is intended for the </w:t>
      </w:r>
      <w:r w:rsidR="00AF467F">
        <w:rPr>
          <w:rFonts w:ascii="Times New Roman" w:hAnsi="Times New Roman" w:cs="Times New Roman"/>
          <w:sz w:val="24"/>
          <w:szCs w:val="24"/>
        </w:rPr>
        <w:t>programmers and maintainers of contiki-RSS2 Mote-based application</w:t>
      </w:r>
      <w:r w:rsidRPr="00E62366">
        <w:rPr>
          <w:rFonts w:ascii="Times New Roman" w:hAnsi="Times New Roman" w:cs="Times New Roman"/>
          <w:sz w:val="24"/>
          <w:szCs w:val="24"/>
        </w:rPr>
        <w:t>.</w:t>
      </w:r>
    </w:p>
    <w:p w14:paraId="6E81EF7A" w14:textId="77777777" w:rsidR="00201ECA" w:rsidRPr="00E62366" w:rsidRDefault="00201ECA" w:rsidP="00E62366">
      <w:pPr>
        <w:pStyle w:val="R-Normal"/>
        <w:spacing w:line="276" w:lineRule="auto"/>
        <w:jc w:val="both"/>
        <w:rPr>
          <w:rFonts w:ascii="Times New Roman" w:hAnsi="Times New Roman" w:cs="Times New Roman"/>
          <w:sz w:val="24"/>
          <w:szCs w:val="24"/>
        </w:rPr>
      </w:pPr>
    </w:p>
    <w:p w14:paraId="237C05DC" w14:textId="270508B4" w:rsidR="00A05703" w:rsidRDefault="00AF467F" w:rsidP="00E62366">
      <w:pPr>
        <w:pStyle w:val="R-Normal"/>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1.2.5 </w:t>
      </w:r>
      <w:r w:rsidR="00A05703" w:rsidRPr="00E62366">
        <w:rPr>
          <w:rFonts w:ascii="Times New Roman" w:hAnsi="Times New Roman" w:cs="Times New Roman"/>
          <w:b/>
          <w:sz w:val="24"/>
          <w:szCs w:val="24"/>
        </w:rPr>
        <w:t>Section Order Dependencies</w:t>
      </w:r>
    </w:p>
    <w:p w14:paraId="072B9AB7" w14:textId="77777777" w:rsidR="00AF467F" w:rsidRPr="00E62366" w:rsidRDefault="00AF467F" w:rsidP="00E62366">
      <w:pPr>
        <w:pStyle w:val="R-Normal"/>
        <w:spacing w:line="276" w:lineRule="auto"/>
        <w:jc w:val="both"/>
        <w:rPr>
          <w:rFonts w:ascii="Times New Roman" w:hAnsi="Times New Roman" w:cs="Times New Roman"/>
          <w:sz w:val="24"/>
          <w:szCs w:val="24"/>
        </w:rPr>
      </w:pPr>
    </w:p>
    <w:p w14:paraId="1AD838F4" w14:textId="313FCF71" w:rsidR="00201ECA" w:rsidRPr="00E62366" w:rsidRDefault="00201ECA" w:rsidP="00E62366">
      <w:pPr>
        <w:pStyle w:val="R-Normal"/>
        <w:spacing w:line="276" w:lineRule="auto"/>
        <w:jc w:val="both"/>
        <w:rPr>
          <w:rFonts w:ascii="Times New Roman" w:hAnsi="Times New Roman" w:cs="Times New Roman"/>
          <w:color w:val="000000" w:themeColor="text1"/>
          <w:sz w:val="24"/>
          <w:szCs w:val="24"/>
        </w:rPr>
      </w:pPr>
      <w:r w:rsidRPr="00E62366">
        <w:rPr>
          <w:rFonts w:ascii="Times New Roman" w:hAnsi="Times New Roman" w:cs="Times New Roman"/>
          <w:color w:val="000000" w:themeColor="text1"/>
          <w:sz w:val="24"/>
          <w:szCs w:val="24"/>
        </w:rPr>
        <w:t xml:space="preserve">The reader should first read section </w:t>
      </w:r>
      <w:r w:rsidR="007568E6">
        <w:rPr>
          <w:rFonts w:ascii="Times New Roman" w:hAnsi="Times New Roman" w:cs="Times New Roman"/>
          <w:color w:val="000000" w:themeColor="text1"/>
          <w:sz w:val="24"/>
          <w:szCs w:val="24"/>
        </w:rPr>
        <w:t>1, which provides an introduction of the system</w:t>
      </w:r>
      <w:r w:rsidRPr="00E62366">
        <w:rPr>
          <w:rFonts w:ascii="Times New Roman" w:hAnsi="Times New Roman" w:cs="Times New Roman"/>
          <w:color w:val="000000" w:themeColor="text1"/>
          <w:sz w:val="24"/>
          <w:szCs w:val="24"/>
        </w:rPr>
        <w:t xml:space="preserve">. </w:t>
      </w:r>
      <w:r w:rsidR="007568E6">
        <w:rPr>
          <w:rFonts w:ascii="Times New Roman" w:hAnsi="Times New Roman" w:cs="Times New Roman"/>
          <w:color w:val="000000" w:themeColor="text1"/>
          <w:sz w:val="24"/>
          <w:szCs w:val="24"/>
        </w:rPr>
        <w:t>The order in which they read the</w:t>
      </w:r>
      <w:r w:rsidRPr="00E62366">
        <w:rPr>
          <w:rFonts w:ascii="Times New Roman" w:hAnsi="Times New Roman" w:cs="Times New Roman"/>
          <w:color w:val="000000" w:themeColor="text1"/>
          <w:sz w:val="24"/>
          <w:szCs w:val="24"/>
        </w:rPr>
        <w:t xml:space="preserve"> other sections</w:t>
      </w:r>
      <w:r w:rsidR="007568E6">
        <w:rPr>
          <w:rFonts w:ascii="Times New Roman" w:hAnsi="Times New Roman" w:cs="Times New Roman"/>
          <w:color w:val="000000" w:themeColor="text1"/>
          <w:sz w:val="24"/>
          <w:szCs w:val="24"/>
        </w:rPr>
        <w:t xml:space="preserve"> does not matter.</w:t>
      </w:r>
    </w:p>
    <w:p w14:paraId="18B70F3C" w14:textId="77777777" w:rsidR="00A05703" w:rsidRPr="00E62366" w:rsidRDefault="00A05703" w:rsidP="00E62366">
      <w:pPr>
        <w:pStyle w:val="R-Normal"/>
        <w:spacing w:line="276" w:lineRule="auto"/>
        <w:jc w:val="both"/>
        <w:rPr>
          <w:rFonts w:ascii="Times New Roman" w:hAnsi="Times New Roman" w:cs="Times New Roman"/>
          <w:sz w:val="24"/>
          <w:szCs w:val="24"/>
        </w:rPr>
      </w:pPr>
    </w:p>
    <w:p w14:paraId="400AC3C8" w14:textId="77777777" w:rsidR="00A05703" w:rsidRPr="00E62366" w:rsidRDefault="00A05703" w:rsidP="00E62366">
      <w:pPr>
        <w:pStyle w:val="R-SectionHeader"/>
        <w:spacing w:line="276" w:lineRule="auto"/>
        <w:jc w:val="both"/>
        <w:rPr>
          <w:rFonts w:ascii="Times New Roman" w:hAnsi="Times New Roman" w:cs="Times New Roman"/>
          <w:szCs w:val="24"/>
        </w:rPr>
      </w:pPr>
      <w:r w:rsidRPr="00E62366">
        <w:rPr>
          <w:rFonts w:ascii="Times New Roman" w:hAnsi="Times New Roman" w:cs="Times New Roman"/>
          <w:szCs w:val="24"/>
        </w:rPr>
        <w:t>1.3 Scope of the Product</w:t>
      </w:r>
    </w:p>
    <w:p w14:paraId="44E7C7AE" w14:textId="77777777" w:rsidR="00A05703" w:rsidRPr="00E62366" w:rsidRDefault="00A05703" w:rsidP="00E62366">
      <w:pPr>
        <w:pStyle w:val="R-Normal"/>
        <w:spacing w:line="276" w:lineRule="auto"/>
        <w:jc w:val="both"/>
        <w:rPr>
          <w:rFonts w:ascii="Times New Roman" w:hAnsi="Times New Roman" w:cs="Times New Roman"/>
          <w:i/>
          <w:color w:val="FF0000"/>
          <w:sz w:val="24"/>
          <w:szCs w:val="24"/>
        </w:rPr>
      </w:pPr>
    </w:p>
    <w:p w14:paraId="7604122C" w14:textId="43E836DF" w:rsidR="00A05703" w:rsidRDefault="00A05703" w:rsidP="00E62366">
      <w:pPr>
        <w:pStyle w:val="R-Normal"/>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 xml:space="preserve">The </w:t>
      </w:r>
      <w:r w:rsidR="0061524A">
        <w:rPr>
          <w:rFonts w:ascii="Times New Roman" w:hAnsi="Times New Roman" w:cs="Times New Roman"/>
          <w:i/>
          <w:sz w:val="24"/>
          <w:szCs w:val="24"/>
        </w:rPr>
        <w:t>WIMEA-ICT RSS2</w:t>
      </w:r>
      <w:r w:rsidR="000E4BB4" w:rsidRPr="00E62366">
        <w:rPr>
          <w:rFonts w:ascii="Times New Roman" w:hAnsi="Times New Roman" w:cs="Times New Roman"/>
          <w:sz w:val="24"/>
          <w:szCs w:val="24"/>
        </w:rPr>
        <w:t xml:space="preserve"> application is</w:t>
      </w:r>
      <w:r w:rsidRPr="00E62366">
        <w:rPr>
          <w:rFonts w:ascii="Times New Roman" w:hAnsi="Times New Roman" w:cs="Times New Roman"/>
          <w:sz w:val="24"/>
          <w:szCs w:val="24"/>
        </w:rPr>
        <w:t xml:space="preserve"> an open source application intended to be used by </w:t>
      </w:r>
      <w:r w:rsidR="00F15350" w:rsidRPr="00E62366">
        <w:rPr>
          <w:rFonts w:ascii="Times New Roman" w:hAnsi="Times New Roman" w:cs="Times New Roman"/>
          <w:sz w:val="24"/>
          <w:szCs w:val="24"/>
        </w:rPr>
        <w:t>AWS</w:t>
      </w:r>
      <w:r w:rsidR="00C22F7D">
        <w:rPr>
          <w:rFonts w:ascii="Times New Roman" w:hAnsi="Times New Roman" w:cs="Times New Roman"/>
          <w:sz w:val="24"/>
          <w:szCs w:val="24"/>
        </w:rPr>
        <w:t xml:space="preserve"> engineers, observers and</w:t>
      </w:r>
      <w:r w:rsidR="00F15350" w:rsidRPr="00E62366">
        <w:rPr>
          <w:rFonts w:ascii="Times New Roman" w:hAnsi="Times New Roman" w:cs="Times New Roman"/>
          <w:sz w:val="24"/>
          <w:szCs w:val="24"/>
        </w:rPr>
        <w:t xml:space="preserve"> meteorologists</w:t>
      </w:r>
      <w:r w:rsidR="00C22F7D">
        <w:rPr>
          <w:rFonts w:ascii="Times New Roman" w:hAnsi="Times New Roman" w:cs="Times New Roman"/>
          <w:sz w:val="24"/>
          <w:szCs w:val="24"/>
        </w:rPr>
        <w:t xml:space="preserve"> to manage AWSs that use R</w:t>
      </w:r>
      <w:r w:rsidR="00F15350" w:rsidRPr="00E62366">
        <w:rPr>
          <w:rFonts w:ascii="Times New Roman" w:hAnsi="Times New Roman" w:cs="Times New Roman"/>
          <w:sz w:val="24"/>
          <w:szCs w:val="24"/>
        </w:rPr>
        <w:t xml:space="preserve">SS2 </w:t>
      </w:r>
      <w:r w:rsidR="00445C02">
        <w:rPr>
          <w:rFonts w:ascii="Times New Roman" w:hAnsi="Times New Roman" w:cs="Times New Roman"/>
          <w:sz w:val="24"/>
          <w:szCs w:val="24"/>
        </w:rPr>
        <w:t xml:space="preserve">sensor </w:t>
      </w:r>
      <w:r w:rsidR="00F15350" w:rsidRPr="00E62366">
        <w:rPr>
          <w:rFonts w:ascii="Times New Roman" w:hAnsi="Times New Roman" w:cs="Times New Roman"/>
          <w:sz w:val="24"/>
          <w:szCs w:val="24"/>
        </w:rPr>
        <w:t>nodes</w:t>
      </w:r>
      <w:r w:rsidR="00445C02">
        <w:rPr>
          <w:rFonts w:ascii="Times New Roman" w:hAnsi="Times New Roman" w:cs="Times New Roman"/>
          <w:sz w:val="24"/>
          <w:szCs w:val="24"/>
        </w:rPr>
        <w:t>. Any other sensing application may using RSS2 nodes may use the application. The application shall be</w:t>
      </w:r>
      <w:r w:rsidRPr="00E62366">
        <w:rPr>
          <w:rFonts w:ascii="Times New Roman" w:hAnsi="Times New Roman" w:cs="Times New Roman"/>
          <w:sz w:val="24"/>
          <w:szCs w:val="24"/>
        </w:rPr>
        <w:t xml:space="preserve"> based on the</w:t>
      </w:r>
      <w:r w:rsidR="00EF0F8A">
        <w:rPr>
          <w:rFonts w:ascii="Times New Roman" w:hAnsi="Times New Roman" w:cs="Times New Roman"/>
          <w:sz w:val="24"/>
          <w:szCs w:val="24"/>
        </w:rPr>
        <w:t xml:space="preserve"> </w:t>
      </w:r>
      <w:r w:rsidR="00EF0F8A" w:rsidRPr="00E62366">
        <w:rPr>
          <w:rFonts w:ascii="Times New Roman" w:hAnsi="Times New Roman" w:cs="Times New Roman"/>
          <w:sz w:val="24"/>
          <w:szCs w:val="24"/>
        </w:rPr>
        <w:t>ATMEGA128rfr2</w:t>
      </w:r>
      <w:r w:rsidR="00EF0F8A">
        <w:rPr>
          <w:rFonts w:ascii="Times New Roman" w:hAnsi="Times New Roman" w:cs="Times New Roman"/>
          <w:sz w:val="24"/>
          <w:szCs w:val="24"/>
        </w:rPr>
        <w:t>-based</w:t>
      </w:r>
      <w:r w:rsidRPr="00E62366">
        <w:rPr>
          <w:rFonts w:ascii="Times New Roman" w:hAnsi="Times New Roman" w:cs="Times New Roman"/>
          <w:sz w:val="24"/>
          <w:szCs w:val="24"/>
        </w:rPr>
        <w:t xml:space="preserve"> </w:t>
      </w:r>
      <w:r w:rsidR="00EF0F8A">
        <w:rPr>
          <w:rFonts w:ascii="Times New Roman" w:hAnsi="Times New Roman" w:cs="Times New Roman"/>
          <w:sz w:val="24"/>
          <w:szCs w:val="24"/>
        </w:rPr>
        <w:t>RSS2</w:t>
      </w:r>
      <w:r w:rsidRPr="00E62366">
        <w:rPr>
          <w:rFonts w:ascii="Times New Roman" w:hAnsi="Times New Roman" w:cs="Times New Roman"/>
          <w:sz w:val="24"/>
          <w:szCs w:val="24"/>
        </w:rPr>
        <w:t xml:space="preserve"> node, which was ported to</w:t>
      </w:r>
      <w:r w:rsidR="00FB3A94" w:rsidRPr="00E62366">
        <w:rPr>
          <w:rFonts w:ascii="Times New Roman" w:hAnsi="Times New Roman" w:cs="Times New Roman"/>
          <w:sz w:val="24"/>
          <w:szCs w:val="24"/>
        </w:rPr>
        <w:t xml:space="preserve"> </w:t>
      </w:r>
      <w:proofErr w:type="spellStart"/>
      <w:r w:rsidRPr="00E62366">
        <w:rPr>
          <w:rFonts w:ascii="Times New Roman" w:hAnsi="Times New Roman" w:cs="Times New Roman"/>
          <w:sz w:val="24"/>
          <w:szCs w:val="24"/>
        </w:rPr>
        <w:t>Contiki</w:t>
      </w:r>
      <w:proofErr w:type="spellEnd"/>
      <w:r w:rsidR="006218E6">
        <w:rPr>
          <w:rFonts w:ascii="Times New Roman" w:hAnsi="Times New Roman" w:cs="Times New Roman"/>
          <w:sz w:val="24"/>
          <w:szCs w:val="24"/>
        </w:rPr>
        <w:fldChar w:fldCharType="begin" w:fldLock="1"/>
      </w:r>
      <w:r w:rsidR="0022606B">
        <w:rPr>
          <w:rFonts w:ascii="Times New Roman" w:hAnsi="Times New Roman" w:cs="Times New Roman"/>
          <w:sz w:val="24"/>
          <w:szCs w:val="24"/>
        </w:rPr>
        <w:instrText>ADDIN CSL_CITATION { "citationItems" : [ { "id" : "ITEM-1", "itemData" : { "id" : "ITEM-1", "issued" : { "date-parts" : [ [ "0" ] ] }, "title" : "No Title", "type" : "article-journal" }, "uris" : [ "http://www.mendeley.com/documents/?uuid=f8a25c45-8cb3-445c-8793-dc049b0f9d40" ] } ], "mendeley" : { "formattedCitation" : "[2]", "plainTextFormattedCitation" : "[2]", "previouslyFormattedCitation" : "[2]" }, "properties" : { "noteIndex" : 0 }, "schema" : "https://github.com/citation-style-language/schema/raw/master/csl-citation.json" }</w:instrText>
      </w:r>
      <w:r w:rsidR="006218E6">
        <w:rPr>
          <w:rFonts w:ascii="Times New Roman" w:hAnsi="Times New Roman" w:cs="Times New Roman"/>
          <w:sz w:val="24"/>
          <w:szCs w:val="24"/>
        </w:rPr>
        <w:fldChar w:fldCharType="separate"/>
      </w:r>
      <w:r w:rsidR="006218E6" w:rsidRPr="006218E6">
        <w:rPr>
          <w:rFonts w:ascii="Times New Roman" w:hAnsi="Times New Roman" w:cs="Times New Roman"/>
          <w:noProof/>
          <w:sz w:val="24"/>
          <w:szCs w:val="24"/>
        </w:rPr>
        <w:t>[2]</w:t>
      </w:r>
      <w:r w:rsidR="006218E6">
        <w:rPr>
          <w:rFonts w:ascii="Times New Roman" w:hAnsi="Times New Roman" w:cs="Times New Roman"/>
          <w:sz w:val="24"/>
          <w:szCs w:val="24"/>
        </w:rPr>
        <w:fldChar w:fldCharType="end"/>
      </w:r>
      <w:r w:rsidR="00F15350" w:rsidRPr="00E62366">
        <w:rPr>
          <w:rFonts w:ascii="Times New Roman" w:hAnsi="Times New Roman" w:cs="Times New Roman"/>
          <w:sz w:val="24"/>
          <w:szCs w:val="24"/>
        </w:rPr>
        <w:t xml:space="preserve">, the </w:t>
      </w:r>
      <w:r w:rsidRPr="00E62366">
        <w:rPr>
          <w:rFonts w:ascii="Times New Roman" w:hAnsi="Times New Roman" w:cs="Times New Roman"/>
          <w:sz w:val="24"/>
          <w:szCs w:val="24"/>
        </w:rPr>
        <w:t xml:space="preserve">embedded operating system. </w:t>
      </w:r>
      <w:r w:rsidR="00EF0F8A">
        <w:rPr>
          <w:rFonts w:ascii="Times New Roman" w:hAnsi="Times New Roman" w:cs="Times New Roman"/>
          <w:sz w:val="24"/>
          <w:szCs w:val="24"/>
        </w:rPr>
        <w:t xml:space="preserve">It however </w:t>
      </w:r>
      <w:r w:rsidRPr="00E62366">
        <w:rPr>
          <w:rFonts w:ascii="Times New Roman" w:hAnsi="Times New Roman" w:cs="Times New Roman"/>
          <w:sz w:val="24"/>
          <w:szCs w:val="24"/>
        </w:rPr>
        <w:t xml:space="preserve">may not work for the </w:t>
      </w:r>
      <w:r w:rsidR="00EF0F8A">
        <w:rPr>
          <w:rFonts w:ascii="Times New Roman" w:hAnsi="Times New Roman" w:cs="Times New Roman"/>
          <w:sz w:val="24"/>
          <w:szCs w:val="24"/>
        </w:rPr>
        <w:t>later versions of the node</w:t>
      </w:r>
      <w:r w:rsidRPr="00E62366">
        <w:rPr>
          <w:rFonts w:ascii="Times New Roman" w:hAnsi="Times New Roman" w:cs="Times New Roman"/>
          <w:sz w:val="24"/>
          <w:szCs w:val="24"/>
        </w:rPr>
        <w:t>.</w:t>
      </w:r>
      <w:r w:rsidR="00EF0F8A">
        <w:rPr>
          <w:rFonts w:ascii="Times New Roman" w:hAnsi="Times New Roman" w:cs="Times New Roman"/>
          <w:sz w:val="24"/>
          <w:szCs w:val="24"/>
        </w:rPr>
        <w:t xml:space="preserve"> The application will be able to</w:t>
      </w:r>
      <w:r w:rsidRPr="00E62366">
        <w:rPr>
          <w:rFonts w:ascii="Times New Roman" w:hAnsi="Times New Roman" w:cs="Times New Roman"/>
          <w:sz w:val="24"/>
          <w:szCs w:val="24"/>
        </w:rPr>
        <w:t xml:space="preserve"> capture weather parameters, process</w:t>
      </w:r>
      <w:r w:rsidR="00EF0F8A">
        <w:rPr>
          <w:rFonts w:ascii="Times New Roman" w:hAnsi="Times New Roman" w:cs="Times New Roman"/>
          <w:sz w:val="24"/>
          <w:szCs w:val="24"/>
        </w:rPr>
        <w:t xml:space="preserve"> them, buffer and transmit them </w:t>
      </w:r>
      <w:r w:rsidRPr="00E62366">
        <w:rPr>
          <w:rFonts w:ascii="Times New Roman" w:hAnsi="Times New Roman" w:cs="Times New Roman"/>
          <w:sz w:val="24"/>
          <w:szCs w:val="24"/>
        </w:rPr>
        <w:t>to a remote location, herein referred to as a repository. The application will also provide additional functionalities such as setting the sleep modes,</w:t>
      </w:r>
      <w:r w:rsidR="00FB3A94" w:rsidRPr="00E62366">
        <w:rPr>
          <w:rFonts w:ascii="Times New Roman" w:hAnsi="Times New Roman" w:cs="Times New Roman"/>
          <w:sz w:val="24"/>
          <w:szCs w:val="24"/>
        </w:rPr>
        <w:t xml:space="preserve"> </w:t>
      </w:r>
      <w:r w:rsidRPr="00E62366">
        <w:rPr>
          <w:rFonts w:ascii="Times New Roman" w:hAnsi="Times New Roman" w:cs="Times New Roman"/>
          <w:sz w:val="24"/>
          <w:szCs w:val="24"/>
        </w:rPr>
        <w:lastRenderedPageBreak/>
        <w:t xml:space="preserve">system debugging among others. The free and open source application will be stored in a </w:t>
      </w:r>
      <w:r w:rsidR="00FB3A94" w:rsidRPr="00E62366">
        <w:rPr>
          <w:rFonts w:ascii="Times New Roman" w:hAnsi="Times New Roman" w:cs="Times New Roman"/>
          <w:sz w:val="24"/>
          <w:szCs w:val="24"/>
        </w:rPr>
        <w:t>GitHub</w:t>
      </w:r>
      <w:r w:rsidR="00053BFD" w:rsidRPr="00E62366">
        <w:rPr>
          <w:rFonts w:ascii="Times New Roman" w:hAnsi="Times New Roman" w:cs="Times New Roman"/>
          <w:sz w:val="24"/>
          <w:szCs w:val="24"/>
        </w:rPr>
        <w:t xml:space="preserve"> repository</w:t>
      </w:r>
      <w:r w:rsidR="006218E6">
        <w:rPr>
          <w:rFonts w:ascii="Times New Roman" w:hAnsi="Times New Roman" w:cs="Times New Roman"/>
          <w:sz w:val="24"/>
          <w:szCs w:val="24"/>
        </w:rPr>
        <w:t xml:space="preserve"> </w:t>
      </w:r>
      <w:r w:rsidR="0022606B">
        <w:rPr>
          <w:rFonts w:ascii="Times New Roman" w:hAnsi="Times New Roman" w:cs="Times New Roman"/>
          <w:sz w:val="24"/>
          <w:szCs w:val="24"/>
        </w:rPr>
        <w:fldChar w:fldCharType="begin" w:fldLock="1"/>
      </w:r>
      <w:r w:rsidR="00DC6315">
        <w:rPr>
          <w:rFonts w:ascii="Times New Roman" w:hAnsi="Times New Roman" w:cs="Times New Roman"/>
          <w:sz w:val="24"/>
          <w:szCs w:val="24"/>
        </w:rPr>
        <w:instrText>ADDIN CSL_CITATION { "citationItems" : [ { "id" : "ITEM-1", "itemData" : { "id" : "ITEM-1", "issued" : { "date-parts" : [ [ "0" ] ] }, "title" : "WIMEA-ICT Github repository", "type" : "article-journal" }, "uris" : [ "http://www.mendeley.com/documents/?uuid=a1856a11-c4de-4549-a00d-8c9f01e6fa22" ] } ], "mendeley" : { "formattedCitation" : "[4]", "plainTextFormattedCitation" : "[4]", "previouslyFormattedCitation" : "[4]" }, "properties" : { "noteIndex" : 0 }, "schema" : "https://github.com/citation-style-language/schema/raw/master/csl-citation.json" }</w:instrText>
      </w:r>
      <w:r w:rsidR="0022606B">
        <w:rPr>
          <w:rFonts w:ascii="Times New Roman" w:hAnsi="Times New Roman" w:cs="Times New Roman"/>
          <w:sz w:val="24"/>
          <w:szCs w:val="24"/>
        </w:rPr>
        <w:fldChar w:fldCharType="separate"/>
      </w:r>
      <w:r w:rsidR="0022606B" w:rsidRPr="0022606B">
        <w:rPr>
          <w:rFonts w:ascii="Times New Roman" w:hAnsi="Times New Roman" w:cs="Times New Roman"/>
          <w:noProof/>
          <w:sz w:val="24"/>
          <w:szCs w:val="24"/>
        </w:rPr>
        <w:t>[4]</w:t>
      </w:r>
      <w:r w:rsidR="0022606B">
        <w:rPr>
          <w:rFonts w:ascii="Times New Roman" w:hAnsi="Times New Roman" w:cs="Times New Roman"/>
          <w:sz w:val="24"/>
          <w:szCs w:val="24"/>
        </w:rPr>
        <w:fldChar w:fldCharType="end"/>
      </w:r>
      <w:r w:rsidR="004C4F15" w:rsidRPr="00E62366">
        <w:rPr>
          <w:rFonts w:ascii="Times New Roman" w:hAnsi="Times New Roman" w:cs="Times New Roman"/>
          <w:sz w:val="24"/>
          <w:szCs w:val="24"/>
        </w:rPr>
        <w:t xml:space="preserve">, </w:t>
      </w:r>
      <w:r w:rsidRPr="00E62366">
        <w:rPr>
          <w:rFonts w:ascii="Times New Roman" w:hAnsi="Times New Roman" w:cs="Times New Roman"/>
          <w:sz w:val="24"/>
          <w:szCs w:val="24"/>
        </w:rPr>
        <w:t xml:space="preserve">enabling users to access and modify it where need be. </w:t>
      </w:r>
    </w:p>
    <w:p w14:paraId="365F4DB3" w14:textId="77777777" w:rsidR="0022606B" w:rsidRPr="00E62366" w:rsidRDefault="0022606B" w:rsidP="00E62366">
      <w:pPr>
        <w:pStyle w:val="R-Normal"/>
        <w:spacing w:line="276" w:lineRule="auto"/>
        <w:jc w:val="both"/>
        <w:rPr>
          <w:rFonts w:ascii="Times New Roman" w:hAnsi="Times New Roman" w:cs="Times New Roman"/>
          <w:sz w:val="24"/>
          <w:szCs w:val="24"/>
        </w:rPr>
      </w:pPr>
    </w:p>
    <w:p w14:paraId="35437B42" w14:textId="77777777" w:rsidR="00A05703" w:rsidRDefault="00A05703" w:rsidP="00E62366">
      <w:pPr>
        <w:pStyle w:val="R-SectionHeader"/>
        <w:spacing w:line="276" w:lineRule="auto"/>
        <w:jc w:val="both"/>
        <w:rPr>
          <w:rFonts w:ascii="Times New Roman" w:hAnsi="Times New Roman" w:cs="Times New Roman"/>
          <w:szCs w:val="24"/>
        </w:rPr>
      </w:pPr>
      <w:r w:rsidRPr="00E62366">
        <w:rPr>
          <w:rFonts w:ascii="Times New Roman" w:hAnsi="Times New Roman" w:cs="Times New Roman"/>
          <w:szCs w:val="24"/>
        </w:rPr>
        <w:t>1.4 Business Case for the Product</w:t>
      </w:r>
    </w:p>
    <w:p w14:paraId="310FD5DA" w14:textId="77777777" w:rsidR="003D2CDC" w:rsidRPr="003D2CDC" w:rsidRDefault="003D2CDC" w:rsidP="003D2CDC"/>
    <w:p w14:paraId="795712DF" w14:textId="374D1099" w:rsidR="004E39D7" w:rsidRPr="00E62366" w:rsidRDefault="00A05703" w:rsidP="00E62366">
      <w:pPr>
        <w:suppressAutoHyphens w:val="0"/>
        <w:autoSpaceDE w:val="0"/>
        <w:spacing w:line="276" w:lineRule="auto"/>
        <w:jc w:val="both"/>
        <w:rPr>
          <w:szCs w:val="24"/>
        </w:rPr>
      </w:pPr>
      <w:r w:rsidRPr="00E62366">
        <w:rPr>
          <w:szCs w:val="24"/>
        </w:rPr>
        <w:t xml:space="preserve">In the recent years, </w:t>
      </w:r>
      <w:r w:rsidR="00053BFD" w:rsidRPr="00E62366">
        <w:rPr>
          <w:szCs w:val="24"/>
        </w:rPr>
        <w:t>WSN</w:t>
      </w:r>
      <w:r w:rsidR="003D2CDC">
        <w:rPr>
          <w:szCs w:val="24"/>
        </w:rPr>
        <w:t>s</w:t>
      </w:r>
      <w:r w:rsidRPr="00E62366">
        <w:rPr>
          <w:szCs w:val="24"/>
        </w:rPr>
        <w:t xml:space="preserve"> have been used in the implementation of various applicatio</w:t>
      </w:r>
      <w:r w:rsidR="003D2CDC">
        <w:rPr>
          <w:szCs w:val="24"/>
        </w:rPr>
        <w:t>ns for environmental monitoring</w:t>
      </w:r>
      <w:r w:rsidRPr="00E62366">
        <w:rPr>
          <w:szCs w:val="24"/>
        </w:rPr>
        <w:t xml:space="preserve">. WIMEA-ICT is a project whose aim is to improve weather and Information Management in East Africa using </w:t>
      </w:r>
      <w:r w:rsidR="009C4B9F">
        <w:rPr>
          <w:szCs w:val="24"/>
        </w:rPr>
        <w:t>suitable ICTs. I</w:t>
      </w:r>
      <w:r w:rsidRPr="00E62366">
        <w:rPr>
          <w:szCs w:val="24"/>
        </w:rPr>
        <w:t xml:space="preserve">n </w:t>
      </w:r>
      <w:r w:rsidR="009C4B9F">
        <w:rPr>
          <w:szCs w:val="24"/>
        </w:rPr>
        <w:t xml:space="preserve">order to achieve one of its objective, that is, </w:t>
      </w:r>
      <w:r w:rsidRPr="00E62366">
        <w:rPr>
          <w:szCs w:val="24"/>
        </w:rPr>
        <w:t>designing a robust and affordable AWS based on W</w:t>
      </w:r>
      <w:r w:rsidR="004E39D7" w:rsidRPr="00E62366">
        <w:rPr>
          <w:szCs w:val="24"/>
        </w:rPr>
        <w:t>SN</w:t>
      </w:r>
      <w:r w:rsidRPr="00E62366">
        <w:rPr>
          <w:szCs w:val="24"/>
        </w:rPr>
        <w:t xml:space="preserve"> technology</w:t>
      </w:r>
      <w:r w:rsidR="009C4B9F">
        <w:rPr>
          <w:szCs w:val="24"/>
        </w:rPr>
        <w:t xml:space="preserve">, </w:t>
      </w:r>
      <w:r w:rsidR="00F74E33">
        <w:rPr>
          <w:szCs w:val="24"/>
        </w:rPr>
        <w:t>WIMEA-ICT is proposing</w:t>
      </w:r>
      <w:r w:rsidR="009C4B9F">
        <w:rPr>
          <w:szCs w:val="24"/>
        </w:rPr>
        <w:t xml:space="preserve"> to design</w:t>
      </w:r>
      <w:r w:rsidR="00870883">
        <w:rPr>
          <w:szCs w:val="24"/>
        </w:rPr>
        <w:t xml:space="preserve"> and implement a</w:t>
      </w:r>
      <w:r w:rsidR="009C4B9F">
        <w:rPr>
          <w:szCs w:val="24"/>
        </w:rPr>
        <w:t xml:space="preserve"> free and open source application</w:t>
      </w:r>
      <w:r w:rsidRPr="00E62366">
        <w:rPr>
          <w:szCs w:val="24"/>
        </w:rPr>
        <w:t xml:space="preserve">. </w:t>
      </w:r>
      <w:r w:rsidR="00CA4D6E">
        <w:rPr>
          <w:szCs w:val="24"/>
        </w:rPr>
        <w:t>Other</w:t>
      </w:r>
      <w:r w:rsidR="00870883">
        <w:rPr>
          <w:szCs w:val="24"/>
        </w:rPr>
        <w:t xml:space="preserve"> objective</w:t>
      </w:r>
      <w:r w:rsidR="00CA4D6E">
        <w:rPr>
          <w:szCs w:val="24"/>
        </w:rPr>
        <w:t>s include improving</w:t>
      </w:r>
      <w:r w:rsidRPr="00E62366">
        <w:rPr>
          <w:szCs w:val="24"/>
        </w:rPr>
        <w:t xml:space="preserve"> the weather station network density, better</w:t>
      </w:r>
      <w:r w:rsidR="00CA4D6E">
        <w:rPr>
          <w:szCs w:val="24"/>
        </w:rPr>
        <w:t xml:space="preserve"> weather</w:t>
      </w:r>
      <w:r w:rsidRPr="00E62366">
        <w:rPr>
          <w:szCs w:val="24"/>
        </w:rPr>
        <w:t xml:space="preserve"> information management, better </w:t>
      </w:r>
      <w:r w:rsidR="00CA4D6E">
        <w:rPr>
          <w:szCs w:val="24"/>
        </w:rPr>
        <w:t xml:space="preserve">weather information </w:t>
      </w:r>
      <w:r w:rsidRPr="00E62366">
        <w:rPr>
          <w:szCs w:val="24"/>
        </w:rPr>
        <w:t>dissemination mechanisms and improving forecast modelling. The project is improving the density of weather stations in Uganda, South Sudan and Ta</w:t>
      </w:r>
      <w:r w:rsidR="004E39D7" w:rsidRPr="00E62366">
        <w:rPr>
          <w:szCs w:val="24"/>
        </w:rPr>
        <w:t>n</w:t>
      </w:r>
      <w:r w:rsidRPr="00E62366">
        <w:rPr>
          <w:szCs w:val="24"/>
        </w:rPr>
        <w:t>zania by designing, manufacturing and deploy</w:t>
      </w:r>
      <w:r w:rsidR="00FB02F8" w:rsidRPr="00E62366">
        <w:rPr>
          <w:szCs w:val="24"/>
        </w:rPr>
        <w:t xml:space="preserve">ing about 70 </w:t>
      </w:r>
      <w:r w:rsidRPr="00E62366">
        <w:rPr>
          <w:szCs w:val="24"/>
        </w:rPr>
        <w:t xml:space="preserve">AWSs. The AWSs shall automatically transmit the readings to the repository via the Internet. </w:t>
      </w:r>
    </w:p>
    <w:p w14:paraId="3D446EAB" w14:textId="77777777" w:rsidR="00A05703" w:rsidRPr="00E62366" w:rsidRDefault="00A05703" w:rsidP="00E62366">
      <w:pPr>
        <w:suppressAutoHyphens w:val="0"/>
        <w:autoSpaceDE w:val="0"/>
        <w:spacing w:line="276" w:lineRule="auto"/>
        <w:jc w:val="both"/>
        <w:rPr>
          <w:szCs w:val="24"/>
        </w:rPr>
      </w:pPr>
    </w:p>
    <w:p w14:paraId="0BA9AA28" w14:textId="6CA7CDAB" w:rsidR="00532973" w:rsidRDefault="00A05703" w:rsidP="00E62366">
      <w:pPr>
        <w:suppressAutoHyphens w:val="0"/>
        <w:autoSpaceDE w:val="0"/>
        <w:spacing w:line="276" w:lineRule="auto"/>
        <w:jc w:val="both"/>
        <w:rPr>
          <w:szCs w:val="24"/>
        </w:rPr>
      </w:pPr>
      <w:r w:rsidRPr="00E62366">
        <w:rPr>
          <w:szCs w:val="24"/>
        </w:rPr>
        <w:t>The RSS2</w:t>
      </w:r>
      <w:r w:rsidR="00DC6315">
        <w:rPr>
          <w:szCs w:val="24"/>
        </w:rPr>
        <w:t xml:space="preserve"> </w:t>
      </w:r>
      <w:r w:rsidR="00DC6315">
        <w:rPr>
          <w:szCs w:val="24"/>
        </w:rPr>
        <w:fldChar w:fldCharType="begin" w:fldLock="1"/>
      </w:r>
      <w:r w:rsidR="004D7266">
        <w:rPr>
          <w:szCs w:val="24"/>
        </w:rPr>
        <w:instrText>ADDIN CSL_CITATION { "citationItems" : [ { "id" : "ITEM-1", "itemData" : { "id" : "ITEM-1", "issued" : { "date-parts" : [ [ "0" ] ] }, "title" : "Radio sensors", "type" : "article-journal" }, "uris" : [ "http://www.mendeley.com/documents/?uuid=87a33f56-fb8b-4825-bdd9-61f4c5808704" ] } ], "mendeley" : { "formattedCitation" : "[3]", "plainTextFormattedCitation" : "[3]", "previouslyFormattedCitation" : "[3]" }, "properties" : { "noteIndex" : 0 }, "schema" : "https://github.com/citation-style-language/schema/raw/master/csl-citation.json" }</w:instrText>
      </w:r>
      <w:r w:rsidR="00DC6315">
        <w:rPr>
          <w:szCs w:val="24"/>
        </w:rPr>
        <w:fldChar w:fldCharType="separate"/>
      </w:r>
      <w:r w:rsidR="00DC6315" w:rsidRPr="00DC6315">
        <w:rPr>
          <w:noProof/>
          <w:szCs w:val="24"/>
        </w:rPr>
        <w:t>[3]</w:t>
      </w:r>
      <w:r w:rsidR="00DC6315">
        <w:rPr>
          <w:szCs w:val="24"/>
        </w:rPr>
        <w:fldChar w:fldCharType="end"/>
      </w:r>
      <w:r w:rsidRPr="00E62366">
        <w:rPr>
          <w:szCs w:val="24"/>
        </w:rPr>
        <w:t xml:space="preserve"> Wireless Sensor node being a complete and versatile solution, small, flexible and cost-effective, was chosen for the AWS to be designed. The </w:t>
      </w:r>
      <w:r w:rsidR="00DC6315">
        <w:rPr>
          <w:szCs w:val="24"/>
        </w:rPr>
        <w:t xml:space="preserve">mote has been ported to </w:t>
      </w:r>
      <w:proofErr w:type="spellStart"/>
      <w:r w:rsidR="004E39D7" w:rsidRPr="00E62366">
        <w:rPr>
          <w:szCs w:val="24"/>
        </w:rPr>
        <w:t>Contiki</w:t>
      </w:r>
      <w:proofErr w:type="spellEnd"/>
      <w:r w:rsidRPr="00E62366">
        <w:rPr>
          <w:szCs w:val="24"/>
        </w:rPr>
        <w:t xml:space="preserve"> operating system, which is free</w:t>
      </w:r>
      <w:r w:rsidR="004E39D7" w:rsidRPr="00E62366">
        <w:rPr>
          <w:szCs w:val="24"/>
        </w:rPr>
        <w:t xml:space="preserve">, </w:t>
      </w:r>
      <w:r w:rsidRPr="00E62366">
        <w:rPr>
          <w:szCs w:val="24"/>
        </w:rPr>
        <w:t xml:space="preserve">open source and has a big </w:t>
      </w:r>
      <w:r w:rsidR="00F465FF">
        <w:rPr>
          <w:szCs w:val="24"/>
        </w:rPr>
        <w:t>developer</w:t>
      </w:r>
      <w:r w:rsidR="00D47286">
        <w:rPr>
          <w:szCs w:val="24"/>
        </w:rPr>
        <w:t xml:space="preserve"> community</w:t>
      </w:r>
      <w:r w:rsidRPr="00E62366">
        <w:rPr>
          <w:szCs w:val="24"/>
        </w:rPr>
        <w:t xml:space="preserve">. </w:t>
      </w:r>
      <w:r w:rsidR="00F465FF">
        <w:rPr>
          <w:szCs w:val="24"/>
        </w:rPr>
        <w:t>The node</w:t>
      </w:r>
      <w:r w:rsidR="004E39D7" w:rsidRPr="00E62366">
        <w:rPr>
          <w:szCs w:val="24"/>
        </w:rPr>
        <w:t xml:space="preserve"> however</w:t>
      </w:r>
      <w:r w:rsidRPr="00E62366">
        <w:rPr>
          <w:szCs w:val="24"/>
        </w:rPr>
        <w:t xml:space="preserve"> runs a proprietary application software, making it hard to customize it for </w:t>
      </w:r>
      <w:r w:rsidR="00F465FF">
        <w:rPr>
          <w:szCs w:val="24"/>
        </w:rPr>
        <w:t>some</w:t>
      </w:r>
      <w:r w:rsidRPr="00E62366">
        <w:rPr>
          <w:szCs w:val="24"/>
        </w:rPr>
        <w:t xml:space="preserve"> AWS functions.</w:t>
      </w:r>
      <w:r w:rsidR="00CE1ADF">
        <w:rPr>
          <w:szCs w:val="24"/>
        </w:rPr>
        <w:t xml:space="preserve"> Additionally, some required functions are completely missing and yet adding them is impossible since the source code is unavailable. </w:t>
      </w:r>
      <w:r w:rsidRPr="00E62366">
        <w:rPr>
          <w:szCs w:val="24"/>
        </w:rPr>
        <w:t xml:space="preserve"> </w:t>
      </w:r>
      <w:r w:rsidR="00532973">
        <w:rPr>
          <w:szCs w:val="24"/>
        </w:rPr>
        <w:t>More still,</w:t>
      </w:r>
      <w:r w:rsidRPr="00E62366">
        <w:rPr>
          <w:szCs w:val="24"/>
        </w:rPr>
        <w:t xml:space="preserve"> </w:t>
      </w:r>
      <w:r w:rsidR="00532973">
        <w:rPr>
          <w:szCs w:val="24"/>
        </w:rPr>
        <w:t xml:space="preserve">using the </w:t>
      </w:r>
      <w:r w:rsidRPr="00E62366">
        <w:rPr>
          <w:szCs w:val="24"/>
        </w:rPr>
        <w:t xml:space="preserve">proprietary software for the mote is likely to increase the cost of the AWS, which is contrary to making the AWS affordable. Given the free and open source platform port, developing a free application shall further lower the cost of producing the AWS. </w:t>
      </w:r>
    </w:p>
    <w:p w14:paraId="789A5B48" w14:textId="77777777" w:rsidR="00532973" w:rsidRDefault="00532973" w:rsidP="00E62366">
      <w:pPr>
        <w:suppressAutoHyphens w:val="0"/>
        <w:autoSpaceDE w:val="0"/>
        <w:spacing w:line="276" w:lineRule="auto"/>
        <w:jc w:val="both"/>
        <w:rPr>
          <w:szCs w:val="24"/>
        </w:rPr>
      </w:pPr>
    </w:p>
    <w:p w14:paraId="35CF7200" w14:textId="0E62B514" w:rsidR="00A05703" w:rsidRPr="00E62366" w:rsidRDefault="00A05703" w:rsidP="00E62366">
      <w:pPr>
        <w:suppressAutoHyphens w:val="0"/>
        <w:autoSpaceDE w:val="0"/>
        <w:spacing w:line="276" w:lineRule="auto"/>
        <w:jc w:val="both"/>
        <w:rPr>
          <w:szCs w:val="24"/>
        </w:rPr>
      </w:pPr>
      <w:r w:rsidRPr="00E62366">
        <w:rPr>
          <w:szCs w:val="24"/>
        </w:rPr>
        <w:t>The aim of the project therefore is t</w:t>
      </w:r>
      <w:r w:rsidR="0088120A">
        <w:rPr>
          <w:szCs w:val="24"/>
        </w:rPr>
        <w:t>o provide an open source RSS2</w:t>
      </w:r>
      <w:r w:rsidRPr="00E62366">
        <w:rPr>
          <w:szCs w:val="24"/>
        </w:rPr>
        <w:t xml:space="preserve"> node</w:t>
      </w:r>
      <w:r w:rsidR="004E39D7" w:rsidRPr="00E62366">
        <w:rPr>
          <w:szCs w:val="24"/>
        </w:rPr>
        <w:t xml:space="preserve"> application</w:t>
      </w:r>
      <w:r w:rsidRPr="00E62366">
        <w:rPr>
          <w:szCs w:val="24"/>
        </w:rPr>
        <w:t xml:space="preserve">, which will give meteorologists more control by </w:t>
      </w:r>
      <w:r w:rsidR="0088120A">
        <w:rPr>
          <w:szCs w:val="24"/>
        </w:rPr>
        <w:t>enabling</w:t>
      </w:r>
      <w:r w:rsidRPr="00E62366">
        <w:rPr>
          <w:szCs w:val="24"/>
        </w:rPr>
        <w:t xml:space="preserve"> th</w:t>
      </w:r>
      <w:r w:rsidR="0088120A">
        <w:rPr>
          <w:szCs w:val="24"/>
        </w:rPr>
        <w:t>em to modify and reconfigure nodes</w:t>
      </w:r>
      <w:r w:rsidRPr="00E62366">
        <w:rPr>
          <w:szCs w:val="24"/>
        </w:rPr>
        <w:t xml:space="preserve"> to suit their requirements</w:t>
      </w:r>
      <w:r w:rsidR="0088120A">
        <w:rPr>
          <w:szCs w:val="24"/>
        </w:rPr>
        <w:t xml:space="preserve"> whenever they see fit</w:t>
      </w:r>
      <w:r w:rsidRPr="00E62366">
        <w:rPr>
          <w:szCs w:val="24"/>
        </w:rPr>
        <w:t xml:space="preserve">. The application will focus on capturing, processing, buffering weather readings and </w:t>
      </w:r>
      <w:r w:rsidR="004E39D7" w:rsidRPr="00E62366">
        <w:rPr>
          <w:szCs w:val="24"/>
        </w:rPr>
        <w:t>transmitting</w:t>
      </w:r>
      <w:r w:rsidRPr="00E62366">
        <w:rPr>
          <w:szCs w:val="24"/>
        </w:rPr>
        <w:t xml:space="preserve"> them over the network</w:t>
      </w:r>
      <w:r w:rsidR="004E39D7" w:rsidRPr="00E62366">
        <w:rPr>
          <w:szCs w:val="24"/>
        </w:rPr>
        <w:t xml:space="preserve"> </w:t>
      </w:r>
      <w:r w:rsidRPr="00E62366">
        <w:rPr>
          <w:szCs w:val="24"/>
        </w:rPr>
        <w:t>to the repository.</w:t>
      </w:r>
    </w:p>
    <w:p w14:paraId="2E94B241" w14:textId="77777777" w:rsidR="00A05703" w:rsidRPr="00E62366" w:rsidRDefault="00A05703" w:rsidP="00E62366">
      <w:pPr>
        <w:suppressAutoHyphens w:val="0"/>
        <w:autoSpaceDE w:val="0"/>
        <w:spacing w:line="276" w:lineRule="auto"/>
        <w:jc w:val="both"/>
        <w:rPr>
          <w:szCs w:val="24"/>
        </w:rPr>
      </w:pPr>
    </w:p>
    <w:p w14:paraId="1DCAD4B5" w14:textId="77777777" w:rsidR="00A05703" w:rsidRPr="00E62366" w:rsidRDefault="00A05703" w:rsidP="00E62366">
      <w:pPr>
        <w:pStyle w:val="R-SectionHeader"/>
        <w:spacing w:line="276" w:lineRule="auto"/>
        <w:jc w:val="both"/>
        <w:rPr>
          <w:rFonts w:ascii="Times New Roman" w:hAnsi="Times New Roman" w:cs="Times New Roman"/>
          <w:szCs w:val="24"/>
        </w:rPr>
      </w:pPr>
      <w:r w:rsidRPr="00E62366">
        <w:rPr>
          <w:rFonts w:ascii="Times New Roman" w:hAnsi="Times New Roman" w:cs="Times New Roman"/>
          <w:szCs w:val="24"/>
        </w:rPr>
        <w:t>1.5 Overview of the Requirements Document</w:t>
      </w:r>
    </w:p>
    <w:p w14:paraId="3DC6E27D" w14:textId="77777777" w:rsidR="0054340A" w:rsidRPr="00E62366" w:rsidRDefault="0054340A" w:rsidP="00E62366">
      <w:pPr>
        <w:pStyle w:val="R-Normal"/>
        <w:spacing w:line="276" w:lineRule="auto"/>
        <w:jc w:val="both"/>
        <w:rPr>
          <w:rFonts w:ascii="Times New Roman" w:hAnsi="Times New Roman" w:cs="Times New Roman"/>
          <w:sz w:val="24"/>
          <w:szCs w:val="24"/>
        </w:rPr>
      </w:pPr>
    </w:p>
    <w:p w14:paraId="6B90CB04" w14:textId="157364E4" w:rsidR="00A05703" w:rsidRPr="00E62366" w:rsidRDefault="00657A89" w:rsidP="00E62366">
      <w:pPr>
        <w:pStyle w:val="R-Normal"/>
        <w:spacing w:line="276" w:lineRule="auto"/>
        <w:jc w:val="both"/>
        <w:rPr>
          <w:rFonts w:ascii="Times New Roman" w:hAnsi="Times New Roman" w:cs="Times New Roman"/>
          <w:sz w:val="24"/>
          <w:szCs w:val="24"/>
        </w:rPr>
      </w:pPr>
      <w:r>
        <w:rPr>
          <w:rFonts w:ascii="Times New Roman" w:hAnsi="Times New Roman" w:cs="Times New Roman"/>
          <w:i/>
          <w:sz w:val="24"/>
          <w:szCs w:val="24"/>
        </w:rPr>
        <w:t>WIMEA-ICT RSS2</w:t>
      </w:r>
      <w:r w:rsidR="0054340A" w:rsidRPr="00E62366">
        <w:rPr>
          <w:rFonts w:ascii="Times New Roman" w:hAnsi="Times New Roman" w:cs="Times New Roman"/>
          <w:sz w:val="24"/>
          <w:szCs w:val="24"/>
        </w:rPr>
        <w:t xml:space="preserve"> will carry out the following major functionalities. </w:t>
      </w:r>
    </w:p>
    <w:p w14:paraId="50A0A62B" w14:textId="1F9107D2" w:rsidR="007C72A7" w:rsidRPr="00E62366" w:rsidRDefault="00A05703" w:rsidP="00E62366">
      <w:pPr>
        <w:pStyle w:val="R-Normal"/>
        <w:numPr>
          <w:ilvl w:val="0"/>
          <w:numId w:val="9"/>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 xml:space="preserve">Capture data: </w:t>
      </w:r>
      <w:r w:rsidR="007C72A7" w:rsidRPr="00E62366">
        <w:rPr>
          <w:rFonts w:ascii="Times New Roman" w:hAnsi="Times New Roman" w:cs="Times New Roman"/>
          <w:sz w:val="24"/>
          <w:szCs w:val="24"/>
        </w:rPr>
        <w:t xml:space="preserve">The application will capture </w:t>
      </w:r>
      <w:r w:rsidRPr="00E62366">
        <w:rPr>
          <w:rFonts w:ascii="Times New Roman" w:hAnsi="Times New Roman" w:cs="Times New Roman"/>
          <w:sz w:val="24"/>
          <w:szCs w:val="24"/>
        </w:rPr>
        <w:t>e</w:t>
      </w:r>
      <w:r w:rsidR="0088120A">
        <w:rPr>
          <w:rFonts w:ascii="Times New Roman" w:hAnsi="Times New Roman" w:cs="Times New Roman"/>
          <w:sz w:val="24"/>
          <w:szCs w:val="24"/>
        </w:rPr>
        <w:t>nvironmental data</w:t>
      </w:r>
      <w:r w:rsidR="00A64DBA">
        <w:rPr>
          <w:rFonts w:ascii="Times New Roman" w:hAnsi="Times New Roman" w:cs="Times New Roman"/>
          <w:sz w:val="24"/>
          <w:szCs w:val="24"/>
        </w:rPr>
        <w:t xml:space="preserve"> </w:t>
      </w:r>
      <w:r w:rsidRPr="00E62366">
        <w:rPr>
          <w:rFonts w:ascii="Times New Roman" w:hAnsi="Times New Roman" w:cs="Times New Roman"/>
          <w:sz w:val="24"/>
          <w:szCs w:val="24"/>
        </w:rPr>
        <w:t>as well as status information of the AWS</w:t>
      </w:r>
      <w:r w:rsidR="007C72A7" w:rsidRPr="00E62366">
        <w:rPr>
          <w:rFonts w:ascii="Times New Roman" w:hAnsi="Times New Roman" w:cs="Times New Roman"/>
          <w:sz w:val="24"/>
          <w:szCs w:val="24"/>
        </w:rPr>
        <w:t>.</w:t>
      </w:r>
    </w:p>
    <w:p w14:paraId="6CBD749F" w14:textId="6588E19A" w:rsidR="006B4600" w:rsidRDefault="00A64DBA" w:rsidP="005A7A18">
      <w:pPr>
        <w:pStyle w:val="R-Normal"/>
        <w:numPr>
          <w:ilvl w:val="0"/>
          <w:numId w:val="9"/>
        </w:numPr>
        <w:spacing w:line="276" w:lineRule="auto"/>
        <w:jc w:val="both"/>
        <w:rPr>
          <w:rFonts w:ascii="Times New Roman" w:hAnsi="Times New Roman" w:cs="Times New Roman"/>
          <w:sz w:val="24"/>
          <w:szCs w:val="24"/>
        </w:rPr>
      </w:pPr>
      <w:r w:rsidRPr="006B4600">
        <w:rPr>
          <w:rFonts w:ascii="Times New Roman" w:hAnsi="Times New Roman" w:cs="Times New Roman"/>
          <w:sz w:val="24"/>
          <w:szCs w:val="24"/>
        </w:rPr>
        <w:t>Data processing</w:t>
      </w:r>
      <w:r w:rsidR="007C72A7" w:rsidRPr="006B4600">
        <w:rPr>
          <w:rFonts w:ascii="Times New Roman" w:hAnsi="Times New Roman" w:cs="Times New Roman"/>
          <w:sz w:val="24"/>
          <w:szCs w:val="24"/>
        </w:rPr>
        <w:t xml:space="preserve">: The environmental data captured </w:t>
      </w:r>
      <w:r w:rsidR="006B4600" w:rsidRPr="006B4600">
        <w:rPr>
          <w:rFonts w:ascii="Times New Roman" w:hAnsi="Times New Roman" w:cs="Times New Roman"/>
          <w:sz w:val="24"/>
          <w:szCs w:val="24"/>
        </w:rPr>
        <w:t>by</w:t>
      </w:r>
      <w:r w:rsidR="007C72A7" w:rsidRPr="006B4600">
        <w:rPr>
          <w:rFonts w:ascii="Times New Roman" w:hAnsi="Times New Roman" w:cs="Times New Roman"/>
          <w:sz w:val="24"/>
          <w:szCs w:val="24"/>
        </w:rPr>
        <w:t xml:space="preserve"> the sensor</w:t>
      </w:r>
      <w:r w:rsidR="006B4600" w:rsidRPr="006B4600">
        <w:rPr>
          <w:rFonts w:ascii="Times New Roman" w:hAnsi="Times New Roman" w:cs="Times New Roman"/>
          <w:sz w:val="24"/>
          <w:szCs w:val="24"/>
        </w:rPr>
        <w:t>s</w:t>
      </w:r>
      <w:r w:rsidR="007C72A7" w:rsidRPr="006B4600">
        <w:rPr>
          <w:rFonts w:ascii="Times New Roman" w:hAnsi="Times New Roman" w:cs="Times New Roman"/>
          <w:sz w:val="24"/>
          <w:szCs w:val="24"/>
        </w:rPr>
        <w:t xml:space="preserve"> will be transformed into information that can be understood by the meteorologists</w:t>
      </w:r>
      <w:r w:rsidR="006B4600" w:rsidRPr="006B4600">
        <w:rPr>
          <w:rFonts w:ascii="Times New Roman" w:hAnsi="Times New Roman" w:cs="Times New Roman"/>
          <w:sz w:val="24"/>
          <w:szCs w:val="24"/>
        </w:rPr>
        <w:t xml:space="preserve">, who are </w:t>
      </w:r>
      <w:r w:rsidR="006B4600" w:rsidRPr="006B4600">
        <w:rPr>
          <w:rFonts w:ascii="Times New Roman" w:hAnsi="Times New Roman" w:cs="Times New Roman"/>
          <w:sz w:val="24"/>
          <w:szCs w:val="24"/>
        </w:rPr>
        <w:lastRenderedPageBreak/>
        <w:t>the primary users of the application.</w:t>
      </w:r>
      <w:r w:rsidR="00727632">
        <w:rPr>
          <w:rFonts w:ascii="Times New Roman" w:hAnsi="Times New Roman" w:cs="Times New Roman"/>
          <w:sz w:val="24"/>
          <w:szCs w:val="24"/>
        </w:rPr>
        <w:t xml:space="preserve"> </w:t>
      </w:r>
      <w:r w:rsidR="00727632" w:rsidRPr="00E62366">
        <w:rPr>
          <w:rFonts w:ascii="Times New Roman" w:hAnsi="Times New Roman" w:cs="Times New Roman"/>
          <w:sz w:val="24"/>
          <w:szCs w:val="24"/>
        </w:rPr>
        <w:t>The application will timestamp the data before transmission.</w:t>
      </w:r>
    </w:p>
    <w:p w14:paraId="3BFECF5B" w14:textId="237D250F" w:rsidR="00A05703" w:rsidRPr="006B4600" w:rsidRDefault="001D7B17" w:rsidP="005A7A18">
      <w:pPr>
        <w:pStyle w:val="R-Normal"/>
        <w:numPr>
          <w:ilvl w:val="0"/>
          <w:numId w:val="9"/>
        </w:numPr>
        <w:spacing w:line="276" w:lineRule="auto"/>
        <w:jc w:val="both"/>
        <w:rPr>
          <w:rFonts w:ascii="Times New Roman" w:hAnsi="Times New Roman" w:cs="Times New Roman"/>
          <w:sz w:val="24"/>
          <w:szCs w:val="24"/>
        </w:rPr>
      </w:pPr>
      <w:r w:rsidRPr="006B4600">
        <w:rPr>
          <w:rFonts w:ascii="Times New Roman" w:hAnsi="Times New Roman" w:cs="Times New Roman"/>
          <w:sz w:val="24"/>
          <w:szCs w:val="24"/>
        </w:rPr>
        <w:t>Buffer</w:t>
      </w:r>
      <w:r w:rsidR="007C72A7" w:rsidRPr="006B4600">
        <w:rPr>
          <w:rFonts w:ascii="Times New Roman" w:hAnsi="Times New Roman" w:cs="Times New Roman"/>
          <w:sz w:val="24"/>
          <w:szCs w:val="24"/>
        </w:rPr>
        <w:t xml:space="preserve"> collected data: After processing, the data shall be temporarily stored on the node until when it is received by the repository.</w:t>
      </w:r>
      <w:r w:rsidR="00A05703" w:rsidRPr="006B4600">
        <w:rPr>
          <w:rFonts w:ascii="Times New Roman" w:hAnsi="Times New Roman" w:cs="Times New Roman"/>
          <w:sz w:val="24"/>
          <w:szCs w:val="24"/>
        </w:rPr>
        <w:t xml:space="preserve"> </w:t>
      </w:r>
    </w:p>
    <w:p w14:paraId="424602D8" w14:textId="055E6CA4" w:rsidR="00AF59C2" w:rsidRPr="00E62366" w:rsidRDefault="00A05703" w:rsidP="00E62366">
      <w:pPr>
        <w:pStyle w:val="R-Normal"/>
        <w:numPr>
          <w:ilvl w:val="0"/>
          <w:numId w:val="9"/>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Transmit data through a gateway to</w:t>
      </w:r>
      <w:r w:rsidR="007C72A7" w:rsidRPr="00E62366">
        <w:rPr>
          <w:rFonts w:ascii="Times New Roman" w:hAnsi="Times New Roman" w:cs="Times New Roman"/>
          <w:sz w:val="24"/>
          <w:szCs w:val="24"/>
        </w:rPr>
        <w:t xml:space="preserve"> a central repository: </w:t>
      </w:r>
      <w:r w:rsidR="00727632">
        <w:rPr>
          <w:rFonts w:ascii="Times New Roman" w:hAnsi="Times New Roman" w:cs="Times New Roman"/>
          <w:sz w:val="24"/>
          <w:szCs w:val="24"/>
        </w:rPr>
        <w:t>The application will</w:t>
      </w:r>
      <w:r w:rsidR="007C72A7" w:rsidRPr="00E62366">
        <w:rPr>
          <w:rFonts w:ascii="Times New Roman" w:hAnsi="Times New Roman" w:cs="Times New Roman"/>
          <w:sz w:val="24"/>
          <w:szCs w:val="24"/>
        </w:rPr>
        <w:t xml:space="preserve"> be used to set data fields to be transmitt</w:t>
      </w:r>
      <w:r w:rsidR="00727632">
        <w:rPr>
          <w:rFonts w:ascii="Times New Roman" w:hAnsi="Times New Roman" w:cs="Times New Roman"/>
          <w:sz w:val="24"/>
          <w:szCs w:val="24"/>
        </w:rPr>
        <w:t>ed, display link quality information</w:t>
      </w:r>
      <w:r w:rsidR="007C72A7" w:rsidRPr="00E62366">
        <w:rPr>
          <w:rFonts w:ascii="Times New Roman" w:hAnsi="Times New Roman" w:cs="Times New Roman"/>
          <w:sz w:val="24"/>
          <w:szCs w:val="24"/>
        </w:rPr>
        <w:t xml:space="preserve"> and set</w:t>
      </w:r>
      <w:r w:rsidR="00727632">
        <w:rPr>
          <w:rFonts w:ascii="Times New Roman" w:hAnsi="Times New Roman" w:cs="Times New Roman"/>
          <w:sz w:val="24"/>
          <w:szCs w:val="24"/>
        </w:rPr>
        <w:t xml:space="preserve"> data</w:t>
      </w:r>
      <w:r w:rsidR="007C72A7" w:rsidRPr="00E62366">
        <w:rPr>
          <w:rFonts w:ascii="Times New Roman" w:hAnsi="Times New Roman" w:cs="Times New Roman"/>
          <w:sz w:val="24"/>
          <w:szCs w:val="24"/>
        </w:rPr>
        <w:t xml:space="preserve"> transmission intervals.</w:t>
      </w:r>
    </w:p>
    <w:p w14:paraId="5C334060" w14:textId="6CA57F1C" w:rsidR="001D7B17" w:rsidRPr="00E62366" w:rsidRDefault="00727632" w:rsidP="00E62366">
      <w:pPr>
        <w:pStyle w:val="R-Normal"/>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be used for debugging the weather station. </w:t>
      </w:r>
    </w:p>
    <w:p w14:paraId="4235823C" w14:textId="77777777" w:rsidR="00A05703" w:rsidRPr="00E62366" w:rsidRDefault="001D7B17" w:rsidP="00E62366">
      <w:pPr>
        <w:pStyle w:val="R-Normal"/>
        <w:spacing w:line="276" w:lineRule="auto"/>
        <w:ind w:left="720"/>
        <w:jc w:val="both"/>
        <w:rPr>
          <w:rFonts w:ascii="Times New Roman" w:hAnsi="Times New Roman" w:cs="Times New Roman"/>
          <w:sz w:val="24"/>
          <w:szCs w:val="24"/>
        </w:rPr>
      </w:pPr>
      <w:r w:rsidRPr="00E62366">
        <w:rPr>
          <w:rFonts w:ascii="Times New Roman" w:hAnsi="Times New Roman" w:cs="Times New Roman"/>
          <w:sz w:val="24"/>
          <w:szCs w:val="24"/>
        </w:rPr>
        <w:t xml:space="preserve"> </w:t>
      </w:r>
    </w:p>
    <w:p w14:paraId="6C519C04" w14:textId="77777777" w:rsidR="00A05703" w:rsidRPr="00E62366" w:rsidRDefault="00A05703" w:rsidP="00E62366">
      <w:pPr>
        <w:pStyle w:val="R-Normal"/>
        <w:spacing w:line="276" w:lineRule="auto"/>
        <w:jc w:val="both"/>
        <w:rPr>
          <w:rFonts w:ascii="Times New Roman" w:hAnsi="Times New Roman" w:cs="Times New Roman"/>
          <w:sz w:val="24"/>
          <w:szCs w:val="24"/>
        </w:rPr>
      </w:pPr>
    </w:p>
    <w:p w14:paraId="03DEC594" w14:textId="77777777" w:rsidR="00A05703" w:rsidRPr="00E62366" w:rsidRDefault="00A05703" w:rsidP="00E62366">
      <w:pPr>
        <w:pStyle w:val="R-Normal"/>
        <w:spacing w:line="276" w:lineRule="auto"/>
        <w:jc w:val="both"/>
        <w:rPr>
          <w:rFonts w:ascii="Times New Roman" w:hAnsi="Times New Roman" w:cs="Times New Roman"/>
          <w:sz w:val="24"/>
          <w:szCs w:val="24"/>
        </w:rPr>
      </w:pPr>
    </w:p>
    <w:p w14:paraId="699F508F" w14:textId="77777777" w:rsidR="00A05703" w:rsidRPr="00E62366" w:rsidRDefault="00A05703" w:rsidP="00E62366">
      <w:pPr>
        <w:pStyle w:val="R-Normal"/>
        <w:spacing w:line="276" w:lineRule="auto"/>
        <w:jc w:val="both"/>
        <w:rPr>
          <w:rFonts w:ascii="Times New Roman" w:hAnsi="Times New Roman" w:cs="Times New Roman"/>
          <w:sz w:val="24"/>
          <w:szCs w:val="24"/>
        </w:rPr>
      </w:pPr>
    </w:p>
    <w:p w14:paraId="38C95863" w14:textId="77777777" w:rsidR="004E39D7" w:rsidRPr="00E62366" w:rsidRDefault="004E39D7" w:rsidP="00E62366">
      <w:pPr>
        <w:pStyle w:val="R-Normal"/>
        <w:spacing w:line="276" w:lineRule="auto"/>
        <w:jc w:val="both"/>
        <w:rPr>
          <w:rFonts w:ascii="Times New Roman" w:hAnsi="Times New Roman" w:cs="Times New Roman"/>
          <w:sz w:val="24"/>
          <w:szCs w:val="24"/>
        </w:rPr>
      </w:pPr>
    </w:p>
    <w:p w14:paraId="3040BB88" w14:textId="77777777" w:rsidR="004E39D7" w:rsidRPr="00E62366" w:rsidRDefault="004E39D7" w:rsidP="00E62366">
      <w:pPr>
        <w:pStyle w:val="R-Normal"/>
        <w:spacing w:line="276" w:lineRule="auto"/>
        <w:jc w:val="both"/>
        <w:rPr>
          <w:rFonts w:ascii="Times New Roman" w:hAnsi="Times New Roman" w:cs="Times New Roman"/>
          <w:sz w:val="24"/>
          <w:szCs w:val="24"/>
        </w:rPr>
      </w:pPr>
    </w:p>
    <w:p w14:paraId="2C893F80" w14:textId="77777777" w:rsidR="00CC6B6D" w:rsidRPr="00E62366" w:rsidRDefault="00CC6B6D" w:rsidP="00E62366">
      <w:pPr>
        <w:pStyle w:val="R-Normal"/>
        <w:spacing w:line="276" w:lineRule="auto"/>
        <w:jc w:val="both"/>
        <w:rPr>
          <w:rFonts w:ascii="Times New Roman" w:hAnsi="Times New Roman" w:cs="Times New Roman"/>
          <w:sz w:val="24"/>
          <w:szCs w:val="24"/>
        </w:rPr>
      </w:pPr>
    </w:p>
    <w:p w14:paraId="53DD4C99" w14:textId="77777777" w:rsidR="00CC6B6D" w:rsidRPr="00E62366" w:rsidRDefault="00CC6B6D" w:rsidP="00E62366">
      <w:pPr>
        <w:pStyle w:val="R-Normal"/>
        <w:spacing w:line="276" w:lineRule="auto"/>
        <w:jc w:val="both"/>
        <w:rPr>
          <w:rFonts w:ascii="Times New Roman" w:hAnsi="Times New Roman" w:cs="Times New Roman"/>
          <w:sz w:val="24"/>
          <w:szCs w:val="24"/>
        </w:rPr>
      </w:pPr>
    </w:p>
    <w:p w14:paraId="394CC27A" w14:textId="77777777" w:rsidR="00CC6B6D" w:rsidRPr="00E62366" w:rsidRDefault="00CC6B6D" w:rsidP="00E62366">
      <w:pPr>
        <w:pStyle w:val="R-Normal"/>
        <w:spacing w:line="276" w:lineRule="auto"/>
        <w:jc w:val="both"/>
        <w:rPr>
          <w:rFonts w:ascii="Times New Roman" w:hAnsi="Times New Roman" w:cs="Times New Roman"/>
          <w:sz w:val="24"/>
          <w:szCs w:val="24"/>
        </w:rPr>
      </w:pPr>
    </w:p>
    <w:p w14:paraId="68293E1C" w14:textId="77777777" w:rsidR="00CC6B6D" w:rsidRPr="00E62366" w:rsidRDefault="00CC6B6D" w:rsidP="00E62366">
      <w:pPr>
        <w:pStyle w:val="R-Normal"/>
        <w:spacing w:line="276" w:lineRule="auto"/>
        <w:jc w:val="both"/>
        <w:rPr>
          <w:rFonts w:ascii="Times New Roman" w:hAnsi="Times New Roman" w:cs="Times New Roman"/>
          <w:sz w:val="24"/>
          <w:szCs w:val="24"/>
        </w:rPr>
      </w:pPr>
    </w:p>
    <w:p w14:paraId="78257A28" w14:textId="77777777" w:rsidR="00CC6B6D" w:rsidRPr="00E62366" w:rsidRDefault="00CC6B6D" w:rsidP="00E62366">
      <w:pPr>
        <w:pStyle w:val="R-Normal"/>
        <w:spacing w:line="276" w:lineRule="auto"/>
        <w:jc w:val="both"/>
        <w:rPr>
          <w:rFonts w:ascii="Times New Roman" w:hAnsi="Times New Roman" w:cs="Times New Roman"/>
          <w:sz w:val="24"/>
          <w:szCs w:val="24"/>
        </w:rPr>
      </w:pPr>
    </w:p>
    <w:p w14:paraId="4A3B2B44" w14:textId="77777777" w:rsidR="00CC6B6D" w:rsidRPr="00E62366" w:rsidRDefault="00CC6B6D" w:rsidP="00E62366">
      <w:pPr>
        <w:pStyle w:val="R-Normal"/>
        <w:spacing w:line="276" w:lineRule="auto"/>
        <w:jc w:val="both"/>
        <w:rPr>
          <w:rFonts w:ascii="Times New Roman" w:hAnsi="Times New Roman" w:cs="Times New Roman"/>
          <w:sz w:val="24"/>
          <w:szCs w:val="24"/>
        </w:rPr>
      </w:pPr>
    </w:p>
    <w:p w14:paraId="6D661D78" w14:textId="77777777" w:rsidR="00CC6B6D" w:rsidRPr="00E62366" w:rsidRDefault="00CC6B6D" w:rsidP="00E62366">
      <w:pPr>
        <w:pStyle w:val="R-Normal"/>
        <w:spacing w:line="276" w:lineRule="auto"/>
        <w:jc w:val="both"/>
        <w:rPr>
          <w:rFonts w:ascii="Times New Roman" w:hAnsi="Times New Roman" w:cs="Times New Roman"/>
          <w:sz w:val="24"/>
          <w:szCs w:val="24"/>
        </w:rPr>
      </w:pPr>
    </w:p>
    <w:p w14:paraId="015F2B9C" w14:textId="77777777" w:rsidR="00CC6B6D" w:rsidRPr="00E62366" w:rsidRDefault="00CC6B6D" w:rsidP="00E62366">
      <w:pPr>
        <w:pStyle w:val="R-Normal"/>
        <w:spacing w:line="276" w:lineRule="auto"/>
        <w:jc w:val="both"/>
        <w:rPr>
          <w:rFonts w:ascii="Times New Roman" w:hAnsi="Times New Roman" w:cs="Times New Roman"/>
          <w:sz w:val="24"/>
          <w:szCs w:val="24"/>
        </w:rPr>
      </w:pPr>
    </w:p>
    <w:p w14:paraId="3029B55C" w14:textId="77777777" w:rsidR="00AF59C2" w:rsidRDefault="00AF59C2" w:rsidP="00E62366">
      <w:pPr>
        <w:pStyle w:val="R-Normal"/>
        <w:spacing w:line="276" w:lineRule="auto"/>
        <w:jc w:val="both"/>
        <w:rPr>
          <w:rFonts w:ascii="Times New Roman" w:hAnsi="Times New Roman" w:cs="Times New Roman"/>
          <w:sz w:val="24"/>
          <w:szCs w:val="24"/>
        </w:rPr>
      </w:pPr>
    </w:p>
    <w:p w14:paraId="42B62515" w14:textId="77777777" w:rsidR="00E62366" w:rsidRDefault="00E62366" w:rsidP="00E62366">
      <w:pPr>
        <w:pStyle w:val="R-Normal"/>
        <w:spacing w:line="276" w:lineRule="auto"/>
        <w:jc w:val="both"/>
        <w:rPr>
          <w:rFonts w:ascii="Times New Roman" w:hAnsi="Times New Roman" w:cs="Times New Roman"/>
          <w:sz w:val="24"/>
          <w:szCs w:val="24"/>
        </w:rPr>
      </w:pPr>
    </w:p>
    <w:p w14:paraId="60B95F88" w14:textId="77777777" w:rsidR="00E62366" w:rsidRDefault="00E62366" w:rsidP="00E62366">
      <w:pPr>
        <w:pStyle w:val="R-Normal"/>
        <w:spacing w:line="276" w:lineRule="auto"/>
        <w:jc w:val="both"/>
        <w:rPr>
          <w:rFonts w:ascii="Times New Roman" w:hAnsi="Times New Roman" w:cs="Times New Roman"/>
          <w:sz w:val="24"/>
          <w:szCs w:val="24"/>
        </w:rPr>
      </w:pPr>
    </w:p>
    <w:p w14:paraId="4292DA7E" w14:textId="77777777" w:rsidR="00E62366" w:rsidRDefault="00E62366" w:rsidP="00E62366">
      <w:pPr>
        <w:pStyle w:val="R-Normal"/>
        <w:spacing w:line="276" w:lineRule="auto"/>
        <w:jc w:val="both"/>
        <w:rPr>
          <w:rFonts w:ascii="Times New Roman" w:hAnsi="Times New Roman" w:cs="Times New Roman"/>
          <w:sz w:val="24"/>
          <w:szCs w:val="24"/>
        </w:rPr>
      </w:pPr>
    </w:p>
    <w:p w14:paraId="16D4F7CE" w14:textId="77777777" w:rsidR="00E62366" w:rsidRDefault="00E62366" w:rsidP="00E62366">
      <w:pPr>
        <w:pStyle w:val="R-Normal"/>
        <w:spacing w:line="276" w:lineRule="auto"/>
        <w:jc w:val="both"/>
        <w:rPr>
          <w:rFonts w:ascii="Times New Roman" w:hAnsi="Times New Roman" w:cs="Times New Roman"/>
          <w:sz w:val="24"/>
          <w:szCs w:val="24"/>
        </w:rPr>
      </w:pPr>
    </w:p>
    <w:p w14:paraId="0333601F" w14:textId="77777777" w:rsidR="00E62366" w:rsidRDefault="00E62366" w:rsidP="00E62366">
      <w:pPr>
        <w:pStyle w:val="R-Normal"/>
        <w:spacing w:line="276" w:lineRule="auto"/>
        <w:jc w:val="both"/>
        <w:rPr>
          <w:rFonts w:ascii="Times New Roman" w:hAnsi="Times New Roman" w:cs="Times New Roman"/>
          <w:sz w:val="24"/>
          <w:szCs w:val="24"/>
        </w:rPr>
      </w:pPr>
    </w:p>
    <w:p w14:paraId="64FB4746" w14:textId="77777777" w:rsidR="00E62366" w:rsidRDefault="00E62366" w:rsidP="00E62366">
      <w:pPr>
        <w:pStyle w:val="R-Normal"/>
        <w:spacing w:line="276" w:lineRule="auto"/>
        <w:jc w:val="both"/>
        <w:rPr>
          <w:rFonts w:ascii="Times New Roman" w:hAnsi="Times New Roman" w:cs="Times New Roman"/>
          <w:sz w:val="24"/>
          <w:szCs w:val="24"/>
        </w:rPr>
      </w:pPr>
    </w:p>
    <w:p w14:paraId="16EA233F" w14:textId="77777777" w:rsidR="00E62366" w:rsidRDefault="00E62366" w:rsidP="00E62366">
      <w:pPr>
        <w:pStyle w:val="R-Normal"/>
        <w:spacing w:line="276" w:lineRule="auto"/>
        <w:jc w:val="both"/>
        <w:rPr>
          <w:rFonts w:ascii="Times New Roman" w:hAnsi="Times New Roman" w:cs="Times New Roman"/>
          <w:sz w:val="24"/>
          <w:szCs w:val="24"/>
        </w:rPr>
      </w:pPr>
    </w:p>
    <w:p w14:paraId="2F56F810" w14:textId="77777777" w:rsidR="00E62366" w:rsidRDefault="00E62366" w:rsidP="00E62366">
      <w:pPr>
        <w:pStyle w:val="R-Normal"/>
        <w:spacing w:line="276" w:lineRule="auto"/>
        <w:jc w:val="both"/>
        <w:rPr>
          <w:rFonts w:ascii="Times New Roman" w:hAnsi="Times New Roman" w:cs="Times New Roman"/>
          <w:sz w:val="24"/>
          <w:szCs w:val="24"/>
        </w:rPr>
      </w:pPr>
    </w:p>
    <w:p w14:paraId="36773EED" w14:textId="77777777" w:rsidR="00E62366" w:rsidRDefault="00E62366" w:rsidP="00E62366">
      <w:pPr>
        <w:pStyle w:val="R-Normal"/>
        <w:spacing w:line="276" w:lineRule="auto"/>
        <w:jc w:val="both"/>
        <w:rPr>
          <w:rFonts w:ascii="Times New Roman" w:hAnsi="Times New Roman" w:cs="Times New Roman"/>
          <w:sz w:val="24"/>
          <w:szCs w:val="24"/>
        </w:rPr>
      </w:pPr>
    </w:p>
    <w:p w14:paraId="17B5DE05" w14:textId="77777777" w:rsidR="00E62366" w:rsidRDefault="00E62366" w:rsidP="00E62366">
      <w:pPr>
        <w:pStyle w:val="R-Normal"/>
        <w:spacing w:line="276" w:lineRule="auto"/>
        <w:jc w:val="both"/>
        <w:rPr>
          <w:rFonts w:ascii="Times New Roman" w:hAnsi="Times New Roman" w:cs="Times New Roman"/>
          <w:sz w:val="24"/>
          <w:szCs w:val="24"/>
        </w:rPr>
      </w:pPr>
    </w:p>
    <w:p w14:paraId="37132A14" w14:textId="77777777" w:rsidR="00E62366" w:rsidRDefault="00E62366" w:rsidP="00E62366">
      <w:pPr>
        <w:pStyle w:val="R-Normal"/>
        <w:spacing w:line="276" w:lineRule="auto"/>
        <w:jc w:val="both"/>
        <w:rPr>
          <w:rFonts w:ascii="Times New Roman" w:hAnsi="Times New Roman" w:cs="Times New Roman"/>
          <w:sz w:val="24"/>
          <w:szCs w:val="24"/>
        </w:rPr>
      </w:pPr>
    </w:p>
    <w:p w14:paraId="754206F2" w14:textId="77777777" w:rsidR="00E62366" w:rsidRDefault="00E62366" w:rsidP="00E62366">
      <w:pPr>
        <w:pStyle w:val="R-Normal"/>
        <w:spacing w:line="276" w:lineRule="auto"/>
        <w:jc w:val="both"/>
        <w:rPr>
          <w:rFonts w:ascii="Times New Roman" w:hAnsi="Times New Roman" w:cs="Times New Roman"/>
          <w:sz w:val="24"/>
          <w:szCs w:val="24"/>
        </w:rPr>
      </w:pPr>
    </w:p>
    <w:p w14:paraId="01116F46" w14:textId="77777777" w:rsidR="00E62366" w:rsidRDefault="00E62366" w:rsidP="00E62366">
      <w:pPr>
        <w:pStyle w:val="R-Normal"/>
        <w:spacing w:line="276" w:lineRule="auto"/>
        <w:jc w:val="both"/>
        <w:rPr>
          <w:rFonts w:ascii="Times New Roman" w:hAnsi="Times New Roman" w:cs="Times New Roman"/>
          <w:sz w:val="24"/>
          <w:szCs w:val="24"/>
        </w:rPr>
      </w:pPr>
    </w:p>
    <w:p w14:paraId="14E67F90" w14:textId="77777777" w:rsidR="00E62366" w:rsidRDefault="00E62366" w:rsidP="00E62366">
      <w:pPr>
        <w:pStyle w:val="R-Normal"/>
        <w:spacing w:line="276" w:lineRule="auto"/>
        <w:jc w:val="both"/>
        <w:rPr>
          <w:rFonts w:ascii="Times New Roman" w:hAnsi="Times New Roman" w:cs="Times New Roman"/>
          <w:sz w:val="24"/>
          <w:szCs w:val="24"/>
        </w:rPr>
      </w:pPr>
    </w:p>
    <w:p w14:paraId="69B87474" w14:textId="77777777" w:rsidR="00E62366" w:rsidRDefault="00E62366" w:rsidP="00E62366">
      <w:pPr>
        <w:pStyle w:val="R-Normal"/>
        <w:spacing w:line="276" w:lineRule="auto"/>
        <w:jc w:val="both"/>
        <w:rPr>
          <w:rFonts w:ascii="Times New Roman" w:hAnsi="Times New Roman" w:cs="Times New Roman"/>
          <w:sz w:val="24"/>
          <w:szCs w:val="24"/>
        </w:rPr>
      </w:pPr>
    </w:p>
    <w:p w14:paraId="645873DF" w14:textId="77777777" w:rsidR="00E62366" w:rsidRDefault="00E62366" w:rsidP="00E62366">
      <w:pPr>
        <w:pStyle w:val="R-Normal"/>
        <w:spacing w:line="276" w:lineRule="auto"/>
        <w:jc w:val="both"/>
        <w:rPr>
          <w:rFonts w:ascii="Times New Roman" w:hAnsi="Times New Roman" w:cs="Times New Roman"/>
          <w:sz w:val="24"/>
          <w:szCs w:val="24"/>
        </w:rPr>
      </w:pPr>
    </w:p>
    <w:p w14:paraId="30621F8F" w14:textId="77777777" w:rsidR="00E62366" w:rsidRDefault="00E62366" w:rsidP="00E62366">
      <w:pPr>
        <w:pStyle w:val="R-Normal"/>
        <w:spacing w:line="276" w:lineRule="auto"/>
        <w:jc w:val="both"/>
        <w:rPr>
          <w:rFonts w:ascii="Times New Roman" w:hAnsi="Times New Roman" w:cs="Times New Roman"/>
          <w:sz w:val="24"/>
          <w:szCs w:val="24"/>
        </w:rPr>
      </w:pPr>
    </w:p>
    <w:p w14:paraId="3F6179DB" w14:textId="77777777" w:rsidR="00E62366" w:rsidRDefault="00E62366" w:rsidP="00E62366">
      <w:pPr>
        <w:pStyle w:val="R-Normal"/>
        <w:spacing w:line="276" w:lineRule="auto"/>
        <w:jc w:val="both"/>
        <w:rPr>
          <w:rFonts w:ascii="Times New Roman" w:hAnsi="Times New Roman" w:cs="Times New Roman"/>
          <w:sz w:val="24"/>
          <w:szCs w:val="24"/>
        </w:rPr>
      </w:pPr>
    </w:p>
    <w:p w14:paraId="4E567754" w14:textId="77777777" w:rsidR="00A05703" w:rsidRPr="00E62366" w:rsidRDefault="00A05703" w:rsidP="00E62366">
      <w:pPr>
        <w:pStyle w:val="R-SubHead1"/>
        <w:spacing w:line="276" w:lineRule="auto"/>
        <w:jc w:val="both"/>
        <w:rPr>
          <w:rFonts w:ascii="Times New Roman" w:hAnsi="Times New Roman" w:cs="Times New Roman"/>
          <w:szCs w:val="24"/>
        </w:rPr>
      </w:pPr>
      <w:r w:rsidRPr="00E62366">
        <w:rPr>
          <w:rFonts w:ascii="Times New Roman" w:hAnsi="Times New Roman" w:cs="Times New Roman"/>
          <w:szCs w:val="24"/>
        </w:rPr>
        <w:t>2. General Description</w:t>
      </w:r>
    </w:p>
    <w:p w14:paraId="450FDCA3" w14:textId="77777777" w:rsidR="00052F8D" w:rsidRPr="00E62366" w:rsidRDefault="00052F8D" w:rsidP="00E62366">
      <w:pPr>
        <w:pStyle w:val="R-Normal"/>
        <w:spacing w:line="276" w:lineRule="auto"/>
        <w:jc w:val="both"/>
        <w:rPr>
          <w:rFonts w:ascii="Times New Roman" w:hAnsi="Times New Roman" w:cs="Times New Roman"/>
          <w:sz w:val="24"/>
          <w:szCs w:val="24"/>
        </w:rPr>
      </w:pPr>
    </w:p>
    <w:p w14:paraId="0E28CEBC" w14:textId="3658F0D9" w:rsidR="00801D91" w:rsidRPr="00E62366" w:rsidRDefault="00D43C86" w:rsidP="00E62366">
      <w:pPr>
        <w:pStyle w:val="R-Normal"/>
        <w:spacing w:line="276" w:lineRule="auto"/>
        <w:jc w:val="both"/>
        <w:rPr>
          <w:rFonts w:ascii="Times New Roman" w:hAnsi="Times New Roman" w:cs="Times New Roman"/>
          <w:color w:val="000000" w:themeColor="text1"/>
          <w:sz w:val="24"/>
          <w:szCs w:val="24"/>
        </w:rPr>
      </w:pPr>
      <w:r>
        <w:rPr>
          <w:rFonts w:ascii="Times New Roman" w:hAnsi="Times New Roman" w:cs="Times New Roman"/>
          <w:i/>
          <w:sz w:val="24"/>
          <w:szCs w:val="24"/>
        </w:rPr>
        <w:t>WIMEA-ICT RSS2</w:t>
      </w:r>
      <w:r w:rsidR="00127201" w:rsidRPr="00E62366">
        <w:rPr>
          <w:rFonts w:ascii="Times New Roman" w:hAnsi="Times New Roman" w:cs="Times New Roman"/>
          <w:color w:val="000000" w:themeColor="text1"/>
          <w:sz w:val="24"/>
          <w:szCs w:val="24"/>
        </w:rPr>
        <w:t xml:space="preserve"> application </w:t>
      </w:r>
      <w:r w:rsidR="00170F20" w:rsidRPr="00E62366">
        <w:rPr>
          <w:rFonts w:ascii="Times New Roman" w:hAnsi="Times New Roman" w:cs="Times New Roman"/>
          <w:color w:val="000000" w:themeColor="text1"/>
          <w:sz w:val="24"/>
          <w:szCs w:val="24"/>
        </w:rPr>
        <w:t>is a free and open source application for RSS2 nodes use</w:t>
      </w:r>
      <w:r w:rsidR="00801D91" w:rsidRPr="00E62366">
        <w:rPr>
          <w:rFonts w:ascii="Times New Roman" w:hAnsi="Times New Roman" w:cs="Times New Roman"/>
          <w:color w:val="000000" w:themeColor="text1"/>
          <w:sz w:val="24"/>
          <w:szCs w:val="24"/>
        </w:rPr>
        <w:t>d in the implementation of AWS. This application</w:t>
      </w:r>
      <w:r w:rsidR="00F64341">
        <w:rPr>
          <w:rFonts w:ascii="Times New Roman" w:hAnsi="Times New Roman" w:cs="Times New Roman"/>
          <w:color w:val="000000" w:themeColor="text1"/>
          <w:sz w:val="24"/>
          <w:szCs w:val="24"/>
        </w:rPr>
        <w:t xml:space="preserve"> is a cheaper alternative to the </w:t>
      </w:r>
      <w:r w:rsidR="00825483" w:rsidRPr="00E62366">
        <w:rPr>
          <w:rFonts w:ascii="Times New Roman" w:hAnsi="Times New Roman" w:cs="Times New Roman"/>
          <w:color w:val="000000" w:themeColor="text1"/>
          <w:sz w:val="24"/>
          <w:szCs w:val="24"/>
        </w:rPr>
        <w:t xml:space="preserve">proprietary </w:t>
      </w:r>
      <w:r w:rsidR="00F64341">
        <w:rPr>
          <w:rFonts w:ascii="Times New Roman" w:hAnsi="Times New Roman" w:cs="Times New Roman"/>
          <w:color w:val="000000" w:themeColor="text1"/>
          <w:sz w:val="24"/>
          <w:szCs w:val="24"/>
        </w:rPr>
        <w:t xml:space="preserve">RSS2 node </w:t>
      </w:r>
      <w:r w:rsidR="00825483" w:rsidRPr="00E62366">
        <w:rPr>
          <w:rFonts w:ascii="Times New Roman" w:hAnsi="Times New Roman" w:cs="Times New Roman"/>
          <w:color w:val="000000" w:themeColor="text1"/>
          <w:sz w:val="24"/>
          <w:szCs w:val="24"/>
        </w:rPr>
        <w:t>software</w:t>
      </w:r>
      <w:r w:rsidR="00F64341">
        <w:rPr>
          <w:rFonts w:ascii="Times New Roman" w:hAnsi="Times New Roman" w:cs="Times New Roman"/>
          <w:color w:val="000000" w:themeColor="text1"/>
          <w:sz w:val="24"/>
          <w:szCs w:val="24"/>
        </w:rPr>
        <w:t>.</w:t>
      </w:r>
      <w:r w:rsidR="00825483" w:rsidRPr="00E62366">
        <w:rPr>
          <w:rFonts w:ascii="Times New Roman" w:hAnsi="Times New Roman" w:cs="Times New Roman"/>
          <w:color w:val="000000" w:themeColor="text1"/>
          <w:sz w:val="24"/>
          <w:szCs w:val="24"/>
        </w:rPr>
        <w:t xml:space="preserve"> It</w:t>
      </w:r>
      <w:r w:rsidR="00801D91" w:rsidRPr="00E62366">
        <w:rPr>
          <w:rFonts w:ascii="Times New Roman" w:hAnsi="Times New Roman" w:cs="Times New Roman"/>
          <w:color w:val="000000" w:themeColor="text1"/>
          <w:sz w:val="24"/>
          <w:szCs w:val="24"/>
        </w:rPr>
        <w:t xml:space="preserve"> will contribute to the development of AWS in the following ways:</w:t>
      </w:r>
    </w:p>
    <w:p w14:paraId="4427A803" w14:textId="77777777" w:rsidR="00801D91" w:rsidRPr="00E62366" w:rsidRDefault="00801D91" w:rsidP="00E62366">
      <w:pPr>
        <w:pStyle w:val="R-Normal"/>
        <w:numPr>
          <w:ilvl w:val="0"/>
          <w:numId w:val="16"/>
        </w:numPr>
        <w:spacing w:line="276" w:lineRule="auto"/>
        <w:jc w:val="both"/>
        <w:rPr>
          <w:rFonts w:ascii="Times New Roman" w:hAnsi="Times New Roman" w:cs="Times New Roman"/>
          <w:color w:val="000000" w:themeColor="text1"/>
          <w:sz w:val="24"/>
          <w:szCs w:val="24"/>
        </w:rPr>
      </w:pPr>
      <w:r w:rsidRPr="00E62366">
        <w:rPr>
          <w:rFonts w:ascii="Times New Roman" w:hAnsi="Times New Roman" w:cs="Times New Roman"/>
          <w:color w:val="000000" w:themeColor="text1"/>
          <w:sz w:val="24"/>
          <w:szCs w:val="24"/>
        </w:rPr>
        <w:t>It will make it easy for AWS programmers and designers to customize these nodes for the AWS functions.</w:t>
      </w:r>
    </w:p>
    <w:p w14:paraId="1A38A067" w14:textId="5676EE5C" w:rsidR="00801D91" w:rsidRPr="00E62366" w:rsidRDefault="00801D91" w:rsidP="00E62366">
      <w:pPr>
        <w:pStyle w:val="R-Normal"/>
        <w:numPr>
          <w:ilvl w:val="0"/>
          <w:numId w:val="16"/>
        </w:numPr>
        <w:spacing w:line="276" w:lineRule="auto"/>
        <w:jc w:val="both"/>
        <w:rPr>
          <w:rFonts w:ascii="Times New Roman" w:hAnsi="Times New Roman" w:cs="Times New Roman"/>
          <w:color w:val="000000" w:themeColor="text1"/>
          <w:sz w:val="24"/>
          <w:szCs w:val="24"/>
        </w:rPr>
      </w:pPr>
      <w:r w:rsidRPr="00E62366">
        <w:rPr>
          <w:rFonts w:ascii="Times New Roman" w:hAnsi="Times New Roman" w:cs="Times New Roman"/>
          <w:color w:val="000000" w:themeColor="text1"/>
          <w:sz w:val="24"/>
          <w:szCs w:val="24"/>
        </w:rPr>
        <w:t xml:space="preserve">Lower the costs of producing the AWS. </w:t>
      </w:r>
    </w:p>
    <w:p w14:paraId="652B6265" w14:textId="77777777" w:rsidR="00127201" w:rsidRPr="00E62366" w:rsidRDefault="00801D91" w:rsidP="00E62366">
      <w:pPr>
        <w:pStyle w:val="R-Normal"/>
        <w:numPr>
          <w:ilvl w:val="0"/>
          <w:numId w:val="16"/>
        </w:numPr>
        <w:spacing w:line="276" w:lineRule="auto"/>
        <w:jc w:val="both"/>
        <w:rPr>
          <w:rFonts w:ascii="Times New Roman" w:hAnsi="Times New Roman" w:cs="Times New Roman"/>
          <w:color w:val="000000" w:themeColor="text1"/>
          <w:sz w:val="24"/>
          <w:szCs w:val="24"/>
        </w:rPr>
      </w:pPr>
      <w:r w:rsidRPr="00E62366">
        <w:rPr>
          <w:rFonts w:ascii="Times New Roman" w:hAnsi="Times New Roman" w:cs="Times New Roman"/>
          <w:color w:val="000000" w:themeColor="text1"/>
          <w:sz w:val="24"/>
          <w:szCs w:val="24"/>
        </w:rPr>
        <w:t>G</w:t>
      </w:r>
      <w:r w:rsidR="00C76512" w:rsidRPr="00E62366">
        <w:rPr>
          <w:rFonts w:ascii="Times New Roman" w:hAnsi="Times New Roman" w:cs="Times New Roman"/>
          <w:color w:val="000000" w:themeColor="text1"/>
          <w:sz w:val="24"/>
          <w:szCs w:val="24"/>
        </w:rPr>
        <w:t xml:space="preserve">ive more control to the meteorologists by making it easy for them to reconfigure the WSN to suit the requirements.  </w:t>
      </w:r>
    </w:p>
    <w:p w14:paraId="2BA314EB" w14:textId="77777777" w:rsidR="00EE197C" w:rsidRDefault="00EE197C" w:rsidP="00E62366">
      <w:pPr>
        <w:pStyle w:val="R-SectionHeader"/>
        <w:spacing w:line="276" w:lineRule="auto"/>
        <w:jc w:val="both"/>
        <w:rPr>
          <w:rFonts w:ascii="Times New Roman" w:hAnsi="Times New Roman" w:cs="Times New Roman"/>
          <w:b w:val="0"/>
          <w:szCs w:val="24"/>
        </w:rPr>
      </w:pPr>
    </w:p>
    <w:p w14:paraId="080A7083" w14:textId="77777777" w:rsidR="00A05703" w:rsidRPr="00E62366" w:rsidRDefault="00A05703" w:rsidP="00E62366">
      <w:pPr>
        <w:pStyle w:val="R-SectionHeader"/>
        <w:spacing w:line="276" w:lineRule="auto"/>
        <w:jc w:val="both"/>
        <w:rPr>
          <w:ins w:id="1" w:author="Flavia Nshemerirwe" w:date="2016-10-14T00:19:00Z"/>
          <w:rFonts w:ascii="Times New Roman" w:hAnsi="Times New Roman" w:cs="Times New Roman"/>
          <w:szCs w:val="24"/>
        </w:rPr>
      </w:pPr>
      <w:r w:rsidRPr="00E62366">
        <w:rPr>
          <w:rFonts w:ascii="Times New Roman" w:hAnsi="Times New Roman" w:cs="Times New Roman"/>
          <w:szCs w:val="24"/>
        </w:rPr>
        <w:t>2.1 Product Perspective</w:t>
      </w:r>
    </w:p>
    <w:p w14:paraId="598CF966" w14:textId="77777777" w:rsidR="007F2C18" w:rsidRPr="00E62366" w:rsidRDefault="007F2C18" w:rsidP="00E62366">
      <w:pPr>
        <w:pStyle w:val="R-Normal"/>
        <w:spacing w:line="276" w:lineRule="auto"/>
        <w:jc w:val="both"/>
        <w:rPr>
          <w:rFonts w:ascii="Times New Roman" w:hAnsi="Times New Roman" w:cs="Times New Roman"/>
          <w:sz w:val="24"/>
          <w:szCs w:val="24"/>
        </w:rPr>
      </w:pPr>
    </w:p>
    <w:p w14:paraId="500B3811" w14:textId="0D5254F1" w:rsidR="00825483" w:rsidRPr="00E62366" w:rsidRDefault="00C5747A" w:rsidP="00E62366">
      <w:pPr>
        <w:pStyle w:val="R-Normal"/>
        <w:spacing w:line="276" w:lineRule="auto"/>
        <w:jc w:val="both"/>
        <w:rPr>
          <w:rFonts w:ascii="Times New Roman" w:hAnsi="Times New Roman" w:cs="Times New Roman"/>
          <w:sz w:val="24"/>
          <w:szCs w:val="24"/>
        </w:rPr>
      </w:pPr>
      <w:r>
        <w:rPr>
          <w:rFonts w:ascii="Times New Roman" w:hAnsi="Times New Roman" w:cs="Times New Roman"/>
          <w:i/>
          <w:sz w:val="24"/>
          <w:szCs w:val="24"/>
        </w:rPr>
        <w:t>WIMEA-ICT RSS2</w:t>
      </w:r>
      <w:r w:rsidR="00FB02F8" w:rsidRPr="00E62366">
        <w:rPr>
          <w:rFonts w:ascii="Times New Roman" w:hAnsi="Times New Roman" w:cs="Times New Roman"/>
          <w:sz w:val="24"/>
          <w:szCs w:val="24"/>
        </w:rPr>
        <w:t xml:space="preserve"> is a free and op</w:t>
      </w:r>
      <w:r w:rsidR="00825483" w:rsidRPr="00E62366">
        <w:rPr>
          <w:rFonts w:ascii="Times New Roman" w:hAnsi="Times New Roman" w:cs="Times New Roman"/>
          <w:sz w:val="24"/>
          <w:szCs w:val="24"/>
        </w:rPr>
        <w:t xml:space="preserve">en source application that is intended to </w:t>
      </w:r>
      <w:r w:rsidR="006F1A58">
        <w:rPr>
          <w:rFonts w:ascii="Times New Roman" w:hAnsi="Times New Roman" w:cs="Times New Roman"/>
          <w:sz w:val="24"/>
          <w:szCs w:val="24"/>
        </w:rPr>
        <w:t>substitute</w:t>
      </w:r>
      <w:r w:rsidR="001626E2" w:rsidRPr="00E62366">
        <w:rPr>
          <w:rFonts w:ascii="Times New Roman" w:hAnsi="Times New Roman" w:cs="Times New Roman"/>
          <w:sz w:val="24"/>
          <w:szCs w:val="24"/>
        </w:rPr>
        <w:t xml:space="preserve"> the proprietary software </w:t>
      </w:r>
      <w:r w:rsidR="00FB02F8" w:rsidRPr="00E62366">
        <w:rPr>
          <w:rFonts w:ascii="Times New Roman" w:hAnsi="Times New Roman" w:cs="Times New Roman"/>
          <w:sz w:val="24"/>
          <w:szCs w:val="24"/>
        </w:rPr>
        <w:t xml:space="preserve">currently being used in the RSS2 motes in the AWS. </w:t>
      </w:r>
      <w:r w:rsidR="00DE6811" w:rsidRPr="00E62366">
        <w:rPr>
          <w:rFonts w:ascii="Times New Roman" w:hAnsi="Times New Roman" w:cs="Times New Roman"/>
          <w:sz w:val="24"/>
          <w:szCs w:val="24"/>
        </w:rPr>
        <w:t xml:space="preserve">RSS2 motes are responsible for capturing, processing and storing weather data from different sensors before transmitting it to a central repository. </w:t>
      </w:r>
      <w:r w:rsidR="00D26575">
        <w:rPr>
          <w:rFonts w:ascii="Times New Roman" w:hAnsi="Times New Roman" w:cs="Times New Roman"/>
          <w:sz w:val="24"/>
          <w:szCs w:val="24"/>
        </w:rPr>
        <w:t>Below are t</w:t>
      </w:r>
      <w:r>
        <w:rPr>
          <w:rFonts w:ascii="Times New Roman" w:hAnsi="Times New Roman" w:cs="Times New Roman"/>
          <w:sz w:val="24"/>
          <w:szCs w:val="24"/>
        </w:rPr>
        <w:t xml:space="preserve">he reasons for the need of </w:t>
      </w:r>
      <w:r>
        <w:rPr>
          <w:rFonts w:ascii="Times New Roman" w:hAnsi="Times New Roman" w:cs="Times New Roman"/>
          <w:i/>
          <w:sz w:val="24"/>
          <w:szCs w:val="24"/>
        </w:rPr>
        <w:t>WIMEA-ICT RSS2</w:t>
      </w:r>
      <w:r w:rsidR="00D26575">
        <w:rPr>
          <w:rFonts w:ascii="Times New Roman" w:hAnsi="Times New Roman" w:cs="Times New Roman"/>
          <w:sz w:val="24"/>
          <w:szCs w:val="24"/>
        </w:rPr>
        <w:t>:-</w:t>
      </w:r>
    </w:p>
    <w:p w14:paraId="028129CF" w14:textId="77777777" w:rsidR="00825483" w:rsidRPr="00E62366" w:rsidRDefault="001626E2" w:rsidP="00E62366">
      <w:pPr>
        <w:pStyle w:val="R-Normal"/>
        <w:numPr>
          <w:ilvl w:val="0"/>
          <w:numId w:val="18"/>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The use of the</w:t>
      </w:r>
      <w:r w:rsidR="00DE6811" w:rsidRPr="00E62366">
        <w:rPr>
          <w:rFonts w:ascii="Times New Roman" w:hAnsi="Times New Roman" w:cs="Times New Roman"/>
          <w:sz w:val="24"/>
          <w:szCs w:val="24"/>
        </w:rPr>
        <w:t xml:space="preserve"> proprietary software</w:t>
      </w:r>
      <w:r w:rsidR="00152BC0" w:rsidRPr="00E62366">
        <w:rPr>
          <w:rFonts w:ascii="Times New Roman" w:hAnsi="Times New Roman" w:cs="Times New Roman"/>
          <w:sz w:val="24"/>
          <w:szCs w:val="24"/>
        </w:rPr>
        <w:t xml:space="preserve"> </w:t>
      </w:r>
      <w:r w:rsidRPr="00E62366">
        <w:rPr>
          <w:rFonts w:ascii="Times New Roman" w:hAnsi="Times New Roman" w:cs="Times New Roman"/>
          <w:sz w:val="24"/>
          <w:szCs w:val="24"/>
        </w:rPr>
        <w:t>for the</w:t>
      </w:r>
      <w:r w:rsidR="004F6432" w:rsidRPr="00E62366">
        <w:rPr>
          <w:rFonts w:ascii="Times New Roman" w:hAnsi="Times New Roman" w:cs="Times New Roman"/>
          <w:sz w:val="24"/>
          <w:szCs w:val="24"/>
        </w:rPr>
        <w:t>se</w:t>
      </w:r>
      <w:r w:rsidRPr="00E62366">
        <w:rPr>
          <w:rFonts w:ascii="Times New Roman" w:hAnsi="Times New Roman" w:cs="Times New Roman"/>
          <w:sz w:val="24"/>
          <w:szCs w:val="24"/>
        </w:rPr>
        <w:t xml:space="preserve"> RSS2 motes is likely to increase the cost of developing the AWS contrary to them being affordable. </w:t>
      </w:r>
    </w:p>
    <w:p w14:paraId="0294D250" w14:textId="3AFACEEC" w:rsidR="00825483" w:rsidRPr="00E62366" w:rsidRDefault="001626E2" w:rsidP="00E62366">
      <w:pPr>
        <w:pStyle w:val="R-Normal"/>
        <w:numPr>
          <w:ilvl w:val="0"/>
          <w:numId w:val="18"/>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The source code for this proprietary software is hidden</w:t>
      </w:r>
      <w:r w:rsidR="00E57499">
        <w:rPr>
          <w:rFonts w:ascii="Times New Roman" w:hAnsi="Times New Roman" w:cs="Times New Roman"/>
          <w:sz w:val="24"/>
          <w:szCs w:val="24"/>
        </w:rPr>
        <w:t>,</w:t>
      </w:r>
      <w:r w:rsidRPr="00E62366">
        <w:rPr>
          <w:rFonts w:ascii="Times New Roman" w:hAnsi="Times New Roman" w:cs="Times New Roman"/>
          <w:sz w:val="24"/>
          <w:szCs w:val="24"/>
        </w:rPr>
        <w:t xml:space="preserve"> making it hard to customize WSN</w:t>
      </w:r>
      <w:r w:rsidR="00E57499">
        <w:rPr>
          <w:rFonts w:ascii="Times New Roman" w:hAnsi="Times New Roman" w:cs="Times New Roman"/>
          <w:sz w:val="24"/>
          <w:szCs w:val="24"/>
        </w:rPr>
        <w:t>s that rely of the sensor nodes</w:t>
      </w:r>
      <w:r w:rsidRPr="00E62366">
        <w:rPr>
          <w:rFonts w:ascii="Times New Roman" w:hAnsi="Times New Roman" w:cs="Times New Roman"/>
          <w:sz w:val="24"/>
          <w:szCs w:val="24"/>
        </w:rPr>
        <w:t xml:space="preserve">. </w:t>
      </w:r>
    </w:p>
    <w:p w14:paraId="7D0623E4" w14:textId="77777777" w:rsidR="00711988" w:rsidRPr="00E62366" w:rsidRDefault="00711988" w:rsidP="00711988">
      <w:pPr>
        <w:pStyle w:val="R-Normal"/>
        <w:spacing w:line="276" w:lineRule="auto"/>
        <w:ind w:left="720"/>
        <w:jc w:val="both"/>
        <w:rPr>
          <w:rFonts w:ascii="Times New Roman" w:hAnsi="Times New Roman" w:cs="Times New Roman"/>
          <w:sz w:val="24"/>
          <w:szCs w:val="24"/>
        </w:rPr>
      </w:pPr>
    </w:p>
    <w:p w14:paraId="6E956E09" w14:textId="41DD970F" w:rsidR="001626E2" w:rsidRPr="00E62366" w:rsidRDefault="00C5747A" w:rsidP="00E62366">
      <w:pPr>
        <w:pStyle w:val="R-Normal"/>
        <w:spacing w:line="276" w:lineRule="auto"/>
        <w:jc w:val="both"/>
        <w:rPr>
          <w:rFonts w:ascii="Times New Roman" w:hAnsi="Times New Roman" w:cs="Times New Roman"/>
          <w:sz w:val="24"/>
          <w:szCs w:val="24"/>
        </w:rPr>
      </w:pPr>
      <w:r>
        <w:rPr>
          <w:rFonts w:ascii="Times New Roman" w:hAnsi="Times New Roman" w:cs="Times New Roman"/>
          <w:i/>
          <w:sz w:val="24"/>
          <w:szCs w:val="24"/>
        </w:rPr>
        <w:t>WIMEA-ICT RSS2</w:t>
      </w:r>
      <w:r w:rsidR="00FB02F8" w:rsidRPr="00E62366">
        <w:rPr>
          <w:rFonts w:ascii="Times New Roman" w:hAnsi="Times New Roman" w:cs="Times New Roman"/>
          <w:sz w:val="24"/>
          <w:szCs w:val="24"/>
        </w:rPr>
        <w:t xml:space="preserve"> </w:t>
      </w:r>
      <w:r w:rsidR="004F6432" w:rsidRPr="00E62366">
        <w:rPr>
          <w:rFonts w:ascii="Times New Roman" w:hAnsi="Times New Roman" w:cs="Times New Roman"/>
          <w:sz w:val="24"/>
          <w:szCs w:val="24"/>
        </w:rPr>
        <w:t xml:space="preserve">is expected to minimize </w:t>
      </w:r>
      <w:r w:rsidR="004361F0" w:rsidRPr="00E62366">
        <w:rPr>
          <w:rFonts w:ascii="Times New Roman" w:hAnsi="Times New Roman" w:cs="Times New Roman"/>
          <w:sz w:val="24"/>
          <w:szCs w:val="24"/>
        </w:rPr>
        <w:t xml:space="preserve">AWS </w:t>
      </w:r>
      <w:r w:rsidR="00FB02F8" w:rsidRPr="00E62366">
        <w:rPr>
          <w:rFonts w:ascii="Times New Roman" w:hAnsi="Times New Roman" w:cs="Times New Roman"/>
          <w:sz w:val="24"/>
          <w:szCs w:val="24"/>
        </w:rPr>
        <w:t xml:space="preserve">development costs </w:t>
      </w:r>
      <w:r w:rsidR="004361F0">
        <w:rPr>
          <w:rFonts w:ascii="Times New Roman" w:hAnsi="Times New Roman" w:cs="Times New Roman"/>
          <w:sz w:val="24"/>
          <w:szCs w:val="24"/>
        </w:rPr>
        <w:t>by eliminating the extra software costs.</w:t>
      </w:r>
      <w:r w:rsidR="004F6432" w:rsidRPr="00E62366">
        <w:rPr>
          <w:rFonts w:ascii="Times New Roman" w:hAnsi="Times New Roman" w:cs="Times New Roman"/>
          <w:sz w:val="24"/>
          <w:szCs w:val="24"/>
        </w:rPr>
        <w:t xml:space="preserve"> </w:t>
      </w:r>
      <w:r w:rsidR="004361F0">
        <w:rPr>
          <w:rFonts w:ascii="Times New Roman" w:hAnsi="Times New Roman" w:cs="Times New Roman"/>
          <w:sz w:val="24"/>
          <w:szCs w:val="24"/>
        </w:rPr>
        <w:t xml:space="preserve">It will be developed by a team of WIMEA-ICT students. </w:t>
      </w:r>
      <w:r w:rsidR="004F6432" w:rsidRPr="00E62366">
        <w:rPr>
          <w:rFonts w:ascii="Times New Roman" w:hAnsi="Times New Roman" w:cs="Times New Roman"/>
          <w:sz w:val="24"/>
          <w:szCs w:val="24"/>
        </w:rPr>
        <w:t xml:space="preserve">The key stakeholders </w:t>
      </w:r>
      <w:r w:rsidR="004361F0">
        <w:rPr>
          <w:rFonts w:ascii="Times New Roman" w:hAnsi="Times New Roman" w:cs="Times New Roman"/>
          <w:sz w:val="24"/>
          <w:szCs w:val="24"/>
        </w:rPr>
        <w:t xml:space="preserve">for the application are the </w:t>
      </w:r>
      <w:proofErr w:type="gramStart"/>
      <w:r w:rsidR="001626E2" w:rsidRPr="00E62366">
        <w:rPr>
          <w:rFonts w:ascii="Times New Roman" w:hAnsi="Times New Roman" w:cs="Times New Roman"/>
          <w:sz w:val="24"/>
          <w:szCs w:val="24"/>
        </w:rPr>
        <w:t>meteorologists</w:t>
      </w:r>
      <w:proofErr w:type="gramEnd"/>
      <w:r w:rsidR="004361F0">
        <w:rPr>
          <w:rFonts w:ascii="Times New Roman" w:hAnsi="Times New Roman" w:cs="Times New Roman"/>
          <w:sz w:val="24"/>
          <w:szCs w:val="24"/>
        </w:rPr>
        <w:t xml:space="preserve"> services</w:t>
      </w:r>
      <w:r w:rsidR="004F6432" w:rsidRPr="00E62366">
        <w:rPr>
          <w:rFonts w:ascii="Times New Roman" w:hAnsi="Times New Roman" w:cs="Times New Roman"/>
          <w:sz w:val="24"/>
          <w:szCs w:val="24"/>
        </w:rPr>
        <w:t>.</w:t>
      </w:r>
      <w:r w:rsidR="00DE6811" w:rsidRPr="00E62366">
        <w:rPr>
          <w:rFonts w:ascii="Times New Roman" w:hAnsi="Times New Roman" w:cs="Times New Roman"/>
          <w:sz w:val="24"/>
          <w:szCs w:val="24"/>
        </w:rPr>
        <w:t xml:space="preserve"> </w:t>
      </w:r>
      <w:r w:rsidR="004361F0">
        <w:rPr>
          <w:rFonts w:ascii="Times New Roman" w:hAnsi="Times New Roman" w:cs="Times New Roman"/>
          <w:sz w:val="24"/>
          <w:szCs w:val="24"/>
        </w:rPr>
        <w:t xml:space="preserve">Other individuals interested in maintaining their own private weather stations shall benefit from the application. </w:t>
      </w:r>
      <w:r w:rsidR="00AC4CA0">
        <w:rPr>
          <w:rFonts w:ascii="Times New Roman" w:hAnsi="Times New Roman" w:cs="Times New Roman"/>
          <w:sz w:val="24"/>
          <w:szCs w:val="24"/>
        </w:rPr>
        <w:t>D</w:t>
      </w:r>
      <w:r w:rsidR="00DE6811" w:rsidRPr="00E62366">
        <w:rPr>
          <w:rFonts w:ascii="Times New Roman" w:hAnsi="Times New Roman" w:cs="Times New Roman"/>
          <w:sz w:val="24"/>
          <w:szCs w:val="24"/>
        </w:rPr>
        <w:t>evelopers who plan on using the RSS2 mote in implementing their applications</w:t>
      </w:r>
      <w:r w:rsidR="00AC4CA0">
        <w:rPr>
          <w:rFonts w:ascii="Times New Roman" w:hAnsi="Times New Roman" w:cs="Times New Roman"/>
          <w:sz w:val="24"/>
          <w:szCs w:val="24"/>
        </w:rPr>
        <w:t xml:space="preserve"> shall also benefit from the application</w:t>
      </w:r>
      <w:r w:rsidR="00DE6811" w:rsidRPr="00E62366">
        <w:rPr>
          <w:rFonts w:ascii="Times New Roman" w:hAnsi="Times New Roman" w:cs="Times New Roman"/>
          <w:sz w:val="24"/>
          <w:szCs w:val="24"/>
        </w:rPr>
        <w:t>.</w:t>
      </w:r>
      <w:r w:rsidR="008866DB">
        <w:rPr>
          <w:rFonts w:ascii="Times New Roman" w:hAnsi="Times New Roman" w:cs="Times New Roman"/>
          <w:sz w:val="24"/>
          <w:szCs w:val="24"/>
        </w:rPr>
        <w:t xml:space="preserve"> </w:t>
      </w:r>
      <w:r w:rsidR="004F6432" w:rsidRPr="00E62366">
        <w:rPr>
          <w:rFonts w:ascii="Times New Roman" w:hAnsi="Times New Roman" w:cs="Times New Roman"/>
          <w:sz w:val="24"/>
          <w:szCs w:val="24"/>
        </w:rPr>
        <w:t xml:space="preserve">WIMEA-ICT will benefit from this </w:t>
      </w:r>
      <w:r w:rsidR="00455A0E" w:rsidRPr="00E62366">
        <w:rPr>
          <w:rFonts w:ascii="Times New Roman" w:hAnsi="Times New Roman" w:cs="Times New Roman"/>
          <w:sz w:val="24"/>
          <w:szCs w:val="24"/>
        </w:rPr>
        <w:t xml:space="preserve">free and open source software as it will </w:t>
      </w:r>
      <w:r w:rsidR="004F6432" w:rsidRPr="00E62366">
        <w:rPr>
          <w:rFonts w:ascii="Times New Roman" w:hAnsi="Times New Roman" w:cs="Times New Roman"/>
          <w:sz w:val="24"/>
          <w:szCs w:val="24"/>
        </w:rPr>
        <w:t>cut down on the costs of developing the AWS compared to</w:t>
      </w:r>
      <w:r w:rsidR="008866DB">
        <w:rPr>
          <w:rFonts w:ascii="Times New Roman" w:hAnsi="Times New Roman" w:cs="Times New Roman"/>
          <w:sz w:val="24"/>
          <w:szCs w:val="24"/>
        </w:rPr>
        <w:t xml:space="preserve"> what it</w:t>
      </w:r>
      <w:r w:rsidR="004F6432" w:rsidRPr="00E62366">
        <w:rPr>
          <w:rFonts w:ascii="Times New Roman" w:hAnsi="Times New Roman" w:cs="Times New Roman"/>
          <w:sz w:val="24"/>
          <w:szCs w:val="24"/>
        </w:rPr>
        <w:t xml:space="preserve"> would have been </w:t>
      </w:r>
      <w:r w:rsidR="008866DB">
        <w:rPr>
          <w:rFonts w:ascii="Times New Roman" w:hAnsi="Times New Roman" w:cs="Times New Roman"/>
          <w:sz w:val="24"/>
          <w:szCs w:val="24"/>
        </w:rPr>
        <w:t xml:space="preserve">with the </w:t>
      </w:r>
      <w:r w:rsidR="004F6432" w:rsidRPr="00E62366">
        <w:rPr>
          <w:rFonts w:ascii="Times New Roman" w:hAnsi="Times New Roman" w:cs="Times New Roman"/>
          <w:sz w:val="24"/>
          <w:szCs w:val="24"/>
        </w:rPr>
        <w:t>proprietary software.</w:t>
      </w:r>
      <w:r w:rsidR="000B2AEA">
        <w:rPr>
          <w:rFonts w:ascii="Times New Roman" w:hAnsi="Times New Roman" w:cs="Times New Roman"/>
          <w:sz w:val="24"/>
          <w:szCs w:val="24"/>
        </w:rPr>
        <w:t xml:space="preserve"> </w:t>
      </w:r>
      <w:r w:rsidR="00455A0E" w:rsidRPr="00E62366">
        <w:rPr>
          <w:rFonts w:ascii="Times New Roman" w:hAnsi="Times New Roman" w:cs="Times New Roman"/>
          <w:sz w:val="24"/>
          <w:szCs w:val="24"/>
        </w:rPr>
        <w:t xml:space="preserve">National Meteorological </w:t>
      </w:r>
      <w:r w:rsidR="000B2AEA">
        <w:rPr>
          <w:rFonts w:ascii="Times New Roman" w:hAnsi="Times New Roman" w:cs="Times New Roman"/>
          <w:sz w:val="24"/>
          <w:szCs w:val="24"/>
        </w:rPr>
        <w:t>services shall</w:t>
      </w:r>
      <w:r w:rsidR="00455A0E" w:rsidRPr="00E62366">
        <w:rPr>
          <w:rFonts w:ascii="Times New Roman" w:hAnsi="Times New Roman" w:cs="Times New Roman"/>
          <w:sz w:val="24"/>
          <w:szCs w:val="24"/>
        </w:rPr>
        <w:t xml:space="preserve"> be able to acquire </w:t>
      </w:r>
      <w:r w:rsidR="000B2AEA">
        <w:rPr>
          <w:rFonts w:ascii="Times New Roman" w:hAnsi="Times New Roman" w:cs="Times New Roman"/>
          <w:sz w:val="24"/>
          <w:szCs w:val="24"/>
        </w:rPr>
        <w:t>more</w:t>
      </w:r>
      <w:r w:rsidR="00455A0E" w:rsidRPr="00E62366">
        <w:rPr>
          <w:rFonts w:ascii="Times New Roman" w:hAnsi="Times New Roman" w:cs="Times New Roman"/>
          <w:sz w:val="24"/>
          <w:szCs w:val="24"/>
        </w:rPr>
        <w:t xml:space="preserve"> affordable AWS. </w:t>
      </w:r>
      <w:r w:rsidR="000B2AEA">
        <w:rPr>
          <w:rFonts w:ascii="Times New Roman" w:hAnsi="Times New Roman" w:cs="Times New Roman"/>
          <w:sz w:val="24"/>
          <w:szCs w:val="24"/>
        </w:rPr>
        <w:t>Weather</w:t>
      </w:r>
      <w:r w:rsidR="00455A0E" w:rsidRPr="00E62366">
        <w:rPr>
          <w:rFonts w:ascii="Times New Roman" w:hAnsi="Times New Roman" w:cs="Times New Roman"/>
          <w:sz w:val="24"/>
          <w:szCs w:val="24"/>
        </w:rPr>
        <w:t xml:space="preserve"> information </w:t>
      </w:r>
      <w:r w:rsidR="000B2AEA">
        <w:rPr>
          <w:rFonts w:ascii="Times New Roman" w:hAnsi="Times New Roman" w:cs="Times New Roman"/>
          <w:sz w:val="24"/>
          <w:szCs w:val="24"/>
        </w:rPr>
        <w:t>that shall be</w:t>
      </w:r>
      <w:r w:rsidR="00455A0E" w:rsidRPr="00E62366">
        <w:rPr>
          <w:rFonts w:ascii="Times New Roman" w:hAnsi="Times New Roman" w:cs="Times New Roman"/>
          <w:sz w:val="24"/>
          <w:szCs w:val="24"/>
        </w:rPr>
        <w:t xml:space="preserve"> obtain</w:t>
      </w:r>
      <w:r w:rsidR="000B2AEA">
        <w:rPr>
          <w:rFonts w:ascii="Times New Roman" w:hAnsi="Times New Roman" w:cs="Times New Roman"/>
          <w:sz w:val="24"/>
          <w:szCs w:val="24"/>
        </w:rPr>
        <w:t>ed from the</w:t>
      </w:r>
      <w:r w:rsidR="00455A0E" w:rsidRPr="00E62366">
        <w:rPr>
          <w:rFonts w:ascii="Times New Roman" w:hAnsi="Times New Roman" w:cs="Times New Roman"/>
          <w:sz w:val="24"/>
          <w:szCs w:val="24"/>
        </w:rPr>
        <w:t xml:space="preserve"> AWS</w:t>
      </w:r>
      <w:r w:rsidR="000B2AEA">
        <w:rPr>
          <w:rFonts w:ascii="Times New Roman" w:hAnsi="Times New Roman" w:cs="Times New Roman"/>
          <w:sz w:val="24"/>
          <w:szCs w:val="24"/>
        </w:rPr>
        <w:t>s</w:t>
      </w:r>
      <w:r w:rsidR="00455A0E" w:rsidRPr="00E62366">
        <w:rPr>
          <w:rFonts w:ascii="Times New Roman" w:hAnsi="Times New Roman" w:cs="Times New Roman"/>
          <w:sz w:val="24"/>
          <w:szCs w:val="24"/>
        </w:rPr>
        <w:t xml:space="preserve"> will benefit </w:t>
      </w:r>
      <w:r w:rsidR="000B2AEA">
        <w:rPr>
          <w:rFonts w:ascii="Times New Roman" w:hAnsi="Times New Roman" w:cs="Times New Roman"/>
          <w:sz w:val="24"/>
          <w:szCs w:val="24"/>
        </w:rPr>
        <w:t xml:space="preserve">many </w:t>
      </w:r>
      <w:r w:rsidR="00455A0E" w:rsidRPr="00E62366">
        <w:rPr>
          <w:rFonts w:ascii="Times New Roman" w:hAnsi="Times New Roman" w:cs="Times New Roman"/>
          <w:sz w:val="24"/>
          <w:szCs w:val="24"/>
        </w:rPr>
        <w:t>communities</w:t>
      </w:r>
      <w:r w:rsidR="000B2AEA">
        <w:rPr>
          <w:rFonts w:ascii="Times New Roman" w:hAnsi="Times New Roman" w:cs="Times New Roman"/>
          <w:sz w:val="24"/>
          <w:szCs w:val="24"/>
        </w:rPr>
        <w:t xml:space="preserve"> because of its timeliness and accuracy. F</w:t>
      </w:r>
      <w:r w:rsidR="00455A0E" w:rsidRPr="00E62366">
        <w:rPr>
          <w:rFonts w:ascii="Times New Roman" w:hAnsi="Times New Roman" w:cs="Times New Roman"/>
          <w:sz w:val="24"/>
          <w:szCs w:val="24"/>
        </w:rPr>
        <w:t>or example</w:t>
      </w:r>
      <w:r w:rsidR="000B2AEA">
        <w:rPr>
          <w:rFonts w:ascii="Times New Roman" w:hAnsi="Times New Roman" w:cs="Times New Roman"/>
          <w:sz w:val="24"/>
          <w:szCs w:val="24"/>
        </w:rPr>
        <w:t>,</w:t>
      </w:r>
      <w:r w:rsidR="00455A0E" w:rsidRPr="00E62366">
        <w:rPr>
          <w:rFonts w:ascii="Times New Roman" w:hAnsi="Times New Roman" w:cs="Times New Roman"/>
          <w:sz w:val="24"/>
          <w:szCs w:val="24"/>
        </w:rPr>
        <w:t xml:space="preserve"> farmers, fishermen and contractors. </w:t>
      </w:r>
    </w:p>
    <w:p w14:paraId="02305376" w14:textId="77777777" w:rsidR="001626E2" w:rsidRPr="00E62366" w:rsidRDefault="001626E2" w:rsidP="00E62366">
      <w:pPr>
        <w:pStyle w:val="R-Normal"/>
        <w:spacing w:line="276" w:lineRule="auto"/>
        <w:jc w:val="both"/>
        <w:rPr>
          <w:rFonts w:ascii="Times New Roman" w:hAnsi="Times New Roman" w:cs="Times New Roman"/>
          <w:sz w:val="24"/>
          <w:szCs w:val="24"/>
        </w:rPr>
      </w:pPr>
    </w:p>
    <w:p w14:paraId="1F9D4048" w14:textId="77777777" w:rsidR="00A05703" w:rsidRPr="00E62366" w:rsidRDefault="00A05703" w:rsidP="00E62366">
      <w:pPr>
        <w:pStyle w:val="R-SectionHeader"/>
        <w:spacing w:line="276" w:lineRule="auto"/>
        <w:jc w:val="both"/>
        <w:rPr>
          <w:ins w:id="2" w:author="Flavia Nshemerirwe" w:date="2016-10-14T00:19:00Z"/>
          <w:rFonts w:ascii="Times New Roman" w:hAnsi="Times New Roman" w:cs="Times New Roman"/>
          <w:szCs w:val="24"/>
        </w:rPr>
      </w:pPr>
      <w:r w:rsidRPr="00E62366">
        <w:rPr>
          <w:rFonts w:ascii="Times New Roman" w:hAnsi="Times New Roman" w:cs="Times New Roman"/>
          <w:szCs w:val="24"/>
        </w:rPr>
        <w:t>2.2 Product Functions</w:t>
      </w:r>
    </w:p>
    <w:p w14:paraId="7CC62BD8" w14:textId="77777777" w:rsidR="007F2C18" w:rsidRPr="00E62366" w:rsidRDefault="007F2C18" w:rsidP="00E62366">
      <w:pPr>
        <w:pStyle w:val="R-Normal"/>
        <w:spacing w:line="276" w:lineRule="auto"/>
        <w:jc w:val="both"/>
        <w:rPr>
          <w:rFonts w:ascii="Times New Roman" w:hAnsi="Times New Roman" w:cs="Times New Roman"/>
          <w:sz w:val="24"/>
          <w:szCs w:val="24"/>
        </w:rPr>
      </w:pPr>
    </w:p>
    <w:p w14:paraId="5FEDB6D8" w14:textId="17B1BAF2" w:rsidR="001713F9" w:rsidRPr="00E62366" w:rsidRDefault="00BF1266" w:rsidP="00E62366">
      <w:pPr>
        <w:pStyle w:val="R-Normal"/>
        <w:spacing w:line="276" w:lineRule="auto"/>
        <w:jc w:val="both"/>
        <w:rPr>
          <w:rFonts w:ascii="Times New Roman" w:hAnsi="Times New Roman" w:cs="Times New Roman"/>
          <w:sz w:val="24"/>
          <w:szCs w:val="24"/>
        </w:rPr>
      </w:pPr>
      <w:r>
        <w:rPr>
          <w:rFonts w:ascii="Times New Roman" w:hAnsi="Times New Roman" w:cs="Times New Roman"/>
          <w:i/>
          <w:sz w:val="24"/>
          <w:szCs w:val="24"/>
        </w:rPr>
        <w:t>WIMEA-ICT RSS2</w:t>
      </w:r>
      <w:r w:rsidR="001713F9" w:rsidRPr="00E62366">
        <w:rPr>
          <w:rFonts w:ascii="Times New Roman" w:hAnsi="Times New Roman" w:cs="Times New Roman"/>
          <w:sz w:val="24"/>
          <w:szCs w:val="24"/>
        </w:rPr>
        <w:t xml:space="preserve"> will perform the following functions:</w:t>
      </w:r>
    </w:p>
    <w:p w14:paraId="0FCA0840" w14:textId="04A5F2D7" w:rsidR="003C7A70" w:rsidRPr="00E62366" w:rsidRDefault="003C7A70" w:rsidP="00E62366">
      <w:pPr>
        <w:pStyle w:val="R-Normal"/>
        <w:numPr>
          <w:ilvl w:val="0"/>
          <w:numId w:val="19"/>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lastRenderedPageBreak/>
        <w:t>Capture</w:t>
      </w:r>
      <w:r w:rsidR="000B2AEA">
        <w:rPr>
          <w:rFonts w:ascii="Times New Roman" w:hAnsi="Times New Roman" w:cs="Times New Roman"/>
          <w:sz w:val="24"/>
          <w:szCs w:val="24"/>
        </w:rPr>
        <w:t xml:space="preserve"> weather</w:t>
      </w:r>
      <w:r w:rsidRPr="00E62366">
        <w:rPr>
          <w:rFonts w:ascii="Times New Roman" w:hAnsi="Times New Roman" w:cs="Times New Roman"/>
          <w:sz w:val="24"/>
          <w:szCs w:val="24"/>
        </w:rPr>
        <w:t xml:space="preserve"> data for example temperature, pressure and humidity from the different sensors.</w:t>
      </w:r>
    </w:p>
    <w:p w14:paraId="185E882E" w14:textId="364D0E82" w:rsidR="001713F9" w:rsidRPr="00E62366" w:rsidRDefault="003C7A70" w:rsidP="00E62366">
      <w:pPr>
        <w:pStyle w:val="R-Normal"/>
        <w:numPr>
          <w:ilvl w:val="0"/>
          <w:numId w:val="19"/>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 xml:space="preserve"> Process </w:t>
      </w:r>
      <w:r w:rsidR="000B2AEA">
        <w:rPr>
          <w:rFonts w:ascii="Times New Roman" w:hAnsi="Times New Roman" w:cs="Times New Roman"/>
          <w:sz w:val="24"/>
          <w:szCs w:val="24"/>
        </w:rPr>
        <w:t xml:space="preserve">captured weather data including </w:t>
      </w:r>
      <w:r w:rsidRPr="00E62366">
        <w:rPr>
          <w:rFonts w:ascii="Times New Roman" w:hAnsi="Times New Roman" w:cs="Times New Roman"/>
          <w:sz w:val="24"/>
          <w:szCs w:val="24"/>
        </w:rPr>
        <w:t xml:space="preserve">sensor signal processing, calculating derived information </w:t>
      </w:r>
      <w:r w:rsidR="000B2AEA">
        <w:rPr>
          <w:rFonts w:ascii="Times New Roman" w:hAnsi="Times New Roman" w:cs="Times New Roman"/>
          <w:sz w:val="24"/>
          <w:szCs w:val="24"/>
        </w:rPr>
        <w:t>like</w:t>
      </w:r>
      <w:r w:rsidRPr="00E62366">
        <w:rPr>
          <w:rFonts w:ascii="Times New Roman" w:hAnsi="Times New Roman" w:cs="Times New Roman"/>
          <w:sz w:val="24"/>
          <w:szCs w:val="24"/>
        </w:rPr>
        <w:t xml:space="preserve"> dew points, </w:t>
      </w:r>
      <w:r w:rsidR="000B2AEA">
        <w:rPr>
          <w:rFonts w:ascii="Times New Roman" w:hAnsi="Times New Roman" w:cs="Times New Roman"/>
          <w:sz w:val="24"/>
          <w:szCs w:val="24"/>
        </w:rPr>
        <w:t xml:space="preserve">data compression, timestamping </w:t>
      </w:r>
      <w:r w:rsidRPr="00E62366">
        <w:rPr>
          <w:rFonts w:ascii="Times New Roman" w:hAnsi="Times New Roman" w:cs="Times New Roman"/>
          <w:sz w:val="24"/>
          <w:szCs w:val="24"/>
        </w:rPr>
        <w:t>and many others.</w:t>
      </w:r>
    </w:p>
    <w:p w14:paraId="2226C593" w14:textId="67D90AE6" w:rsidR="003C7A70" w:rsidRPr="00E62366" w:rsidRDefault="00ED5DD6" w:rsidP="00E62366">
      <w:pPr>
        <w:pStyle w:val="R-Normal"/>
        <w:numPr>
          <w:ilvl w:val="0"/>
          <w:numId w:val="19"/>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Buffer collected data. After processing, the data shall be temporarily stored on the node until when it is received by the repository.</w:t>
      </w:r>
    </w:p>
    <w:p w14:paraId="7BF6B8C7" w14:textId="1CEFC80F" w:rsidR="00ED5DD6" w:rsidRPr="00E62366" w:rsidRDefault="00ED5DD6" w:rsidP="00E62366">
      <w:pPr>
        <w:pStyle w:val="R-Normal"/>
        <w:numPr>
          <w:ilvl w:val="0"/>
          <w:numId w:val="19"/>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 xml:space="preserve">Transmit </w:t>
      </w:r>
      <w:r w:rsidR="00127630">
        <w:rPr>
          <w:rFonts w:ascii="Times New Roman" w:hAnsi="Times New Roman" w:cs="Times New Roman"/>
          <w:sz w:val="24"/>
          <w:szCs w:val="24"/>
        </w:rPr>
        <w:t xml:space="preserve">timestamped </w:t>
      </w:r>
      <w:r w:rsidRPr="00E62366">
        <w:rPr>
          <w:rFonts w:ascii="Times New Roman" w:hAnsi="Times New Roman" w:cs="Times New Roman"/>
          <w:sz w:val="24"/>
          <w:szCs w:val="24"/>
        </w:rPr>
        <w:t>data through a gateway to a central repository</w:t>
      </w:r>
    </w:p>
    <w:p w14:paraId="112DD4C3" w14:textId="1601C1F4" w:rsidR="001713F9" w:rsidRDefault="00584427" w:rsidP="00E62366">
      <w:pPr>
        <w:pStyle w:val="R-Normal"/>
        <w:numPr>
          <w:ilvl w:val="0"/>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Provide a configuration menu with which meteorologists and other users can interact</w:t>
      </w:r>
      <w:r w:rsidR="00ED5DD6" w:rsidRPr="00E62366">
        <w:rPr>
          <w:rFonts w:ascii="Times New Roman" w:hAnsi="Times New Roman" w:cs="Times New Roman"/>
          <w:sz w:val="24"/>
          <w:szCs w:val="24"/>
        </w:rPr>
        <w:t>.</w:t>
      </w:r>
    </w:p>
    <w:p w14:paraId="3B74EA48" w14:textId="21A7FBA8" w:rsidR="00CB3923" w:rsidRDefault="00CB3923" w:rsidP="00E62366">
      <w:pPr>
        <w:pStyle w:val="R-Normal"/>
        <w:numPr>
          <w:ilvl w:val="0"/>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case a new node is added to the AWS, the application shall automatically start communicating with it </w:t>
      </w:r>
    </w:p>
    <w:p w14:paraId="024AFF17" w14:textId="118B59F2" w:rsidR="006B6453" w:rsidRDefault="006B6453" w:rsidP="00E62366">
      <w:pPr>
        <w:pStyle w:val="R-Normal"/>
        <w:numPr>
          <w:ilvl w:val="0"/>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The application shall enable relaying of packets through a g</w:t>
      </w:r>
      <w:r w:rsidR="00FC2E39">
        <w:rPr>
          <w:rFonts w:ascii="Times New Roman" w:hAnsi="Times New Roman" w:cs="Times New Roman"/>
          <w:sz w:val="24"/>
          <w:szCs w:val="24"/>
        </w:rPr>
        <w:t>iven number of hops to the sink</w:t>
      </w:r>
    </w:p>
    <w:p w14:paraId="2A066245" w14:textId="09119676" w:rsidR="00FC2E39" w:rsidRPr="00E62366" w:rsidRDefault="00FC2E39" w:rsidP="00E62366">
      <w:pPr>
        <w:pStyle w:val="R-Normal"/>
        <w:numPr>
          <w:ilvl w:val="0"/>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shall </w:t>
      </w:r>
      <w:r w:rsidR="00823183">
        <w:rPr>
          <w:rFonts w:ascii="Times New Roman" w:hAnsi="Times New Roman" w:cs="Times New Roman"/>
          <w:sz w:val="24"/>
          <w:szCs w:val="24"/>
        </w:rPr>
        <w:t>enable users to provide aliases for the electrical variables in order to provide meaningful data at the repository</w:t>
      </w:r>
    </w:p>
    <w:p w14:paraId="451EF482" w14:textId="77777777" w:rsidR="000F4B42" w:rsidRPr="00E62366" w:rsidDel="00EC7D97" w:rsidRDefault="000F4B42" w:rsidP="00E62366">
      <w:pPr>
        <w:pStyle w:val="R-Normal"/>
        <w:spacing w:line="276" w:lineRule="auto"/>
        <w:jc w:val="both"/>
        <w:rPr>
          <w:del w:id="3" w:author="Flavia Nshemerirwe" w:date="2016-10-13T23:29:00Z"/>
          <w:rFonts w:ascii="Times New Roman" w:hAnsi="Times New Roman" w:cs="Times New Roman"/>
          <w:sz w:val="24"/>
          <w:szCs w:val="24"/>
        </w:rPr>
      </w:pPr>
    </w:p>
    <w:p w14:paraId="6B9446BB" w14:textId="77777777" w:rsidR="00152BC0" w:rsidRPr="00E62366" w:rsidDel="00EC7D97" w:rsidRDefault="00152BC0" w:rsidP="00E62366">
      <w:pPr>
        <w:pStyle w:val="R-Normal"/>
        <w:spacing w:line="276" w:lineRule="auto"/>
        <w:jc w:val="both"/>
        <w:rPr>
          <w:del w:id="4" w:author="Flavia Nshemerirwe" w:date="2016-10-13T23:29:00Z"/>
          <w:rFonts w:ascii="Times New Roman" w:hAnsi="Times New Roman" w:cs="Times New Roman"/>
          <w:sz w:val="24"/>
          <w:szCs w:val="24"/>
        </w:rPr>
      </w:pPr>
    </w:p>
    <w:p w14:paraId="412E94C8" w14:textId="77777777" w:rsidR="00A05703" w:rsidRPr="00E62366" w:rsidRDefault="00A05703" w:rsidP="00E62366">
      <w:pPr>
        <w:pStyle w:val="R-Normal"/>
        <w:spacing w:line="276" w:lineRule="auto"/>
        <w:jc w:val="both"/>
        <w:rPr>
          <w:rFonts w:ascii="Times New Roman" w:hAnsi="Times New Roman" w:cs="Times New Roman"/>
          <w:i/>
          <w:color w:val="FF0000"/>
          <w:sz w:val="24"/>
          <w:szCs w:val="24"/>
        </w:rPr>
      </w:pPr>
    </w:p>
    <w:p w14:paraId="1C6BA919" w14:textId="77777777" w:rsidR="00A05703" w:rsidRPr="00E62366" w:rsidRDefault="00A05703" w:rsidP="00E62366">
      <w:pPr>
        <w:pStyle w:val="R-SectionHeader"/>
        <w:spacing w:line="276" w:lineRule="auto"/>
        <w:jc w:val="both"/>
        <w:rPr>
          <w:ins w:id="5" w:author="Flavia Nshemerirwe" w:date="2016-10-14T00:20:00Z"/>
          <w:rFonts w:ascii="Times New Roman" w:hAnsi="Times New Roman" w:cs="Times New Roman"/>
          <w:szCs w:val="24"/>
        </w:rPr>
      </w:pPr>
      <w:r w:rsidRPr="00E62366">
        <w:rPr>
          <w:rFonts w:ascii="Times New Roman" w:hAnsi="Times New Roman" w:cs="Times New Roman"/>
          <w:szCs w:val="24"/>
        </w:rPr>
        <w:t>2.3 User Characteristics</w:t>
      </w:r>
    </w:p>
    <w:p w14:paraId="43154A50" w14:textId="77777777" w:rsidR="00EC7D97" w:rsidRPr="00E62366" w:rsidRDefault="00EC7D97" w:rsidP="00E62366">
      <w:pPr>
        <w:spacing w:line="276" w:lineRule="auto"/>
        <w:jc w:val="both"/>
        <w:rPr>
          <w:szCs w:val="24"/>
        </w:rPr>
      </w:pPr>
    </w:p>
    <w:p w14:paraId="2076F0CF" w14:textId="253E15EF" w:rsidR="003D7377" w:rsidRDefault="003D7377" w:rsidP="00E62366">
      <w:pPr>
        <w:pStyle w:val="R-Normal"/>
        <w:numPr>
          <w:ilvl w:val="0"/>
          <w:numId w:val="21"/>
        </w:numPr>
        <w:spacing w:line="276" w:lineRule="auto"/>
        <w:jc w:val="both"/>
        <w:rPr>
          <w:rFonts w:ascii="Times New Roman" w:hAnsi="Times New Roman" w:cs="Times New Roman"/>
          <w:sz w:val="24"/>
          <w:szCs w:val="24"/>
        </w:rPr>
      </w:pPr>
      <w:r w:rsidRPr="00E62366">
        <w:rPr>
          <w:rFonts w:ascii="Times New Roman" w:hAnsi="Times New Roman" w:cs="Times New Roman"/>
          <w:b/>
          <w:sz w:val="24"/>
          <w:szCs w:val="24"/>
        </w:rPr>
        <w:t>Meteorologists:</w:t>
      </w:r>
      <w:r w:rsidRPr="00E62366">
        <w:rPr>
          <w:rFonts w:ascii="Times New Roman" w:hAnsi="Times New Roman" w:cs="Times New Roman"/>
          <w:sz w:val="24"/>
          <w:szCs w:val="24"/>
        </w:rPr>
        <w:t xml:space="preserve"> They will use the application to configure and debug the AWS when there is need. They are expected to be computer literate and be able to type simple commands in the terminal. </w:t>
      </w:r>
      <w:r w:rsidR="00743A38" w:rsidRPr="00E62366">
        <w:rPr>
          <w:rFonts w:ascii="Times New Roman" w:hAnsi="Times New Roman" w:cs="Times New Roman"/>
          <w:sz w:val="24"/>
          <w:szCs w:val="24"/>
        </w:rPr>
        <w:t>They are also expected to have an understanding of meteorological terms in order to collect, analyze and present information correctly.</w:t>
      </w:r>
      <w:r w:rsidR="00196F3D">
        <w:rPr>
          <w:rFonts w:ascii="Times New Roman" w:hAnsi="Times New Roman" w:cs="Times New Roman"/>
          <w:sz w:val="24"/>
          <w:szCs w:val="24"/>
        </w:rPr>
        <w:t xml:space="preserve"> These users must also know the meteorological terms used by the application</w:t>
      </w:r>
      <w:r w:rsidR="005540AF">
        <w:rPr>
          <w:rFonts w:ascii="Times New Roman" w:hAnsi="Times New Roman" w:cs="Times New Roman"/>
          <w:sz w:val="24"/>
          <w:szCs w:val="24"/>
        </w:rPr>
        <w:t xml:space="preserve">. </w:t>
      </w:r>
    </w:p>
    <w:p w14:paraId="59DC49A4" w14:textId="6A6B7003" w:rsidR="00933AFE" w:rsidRPr="00E62366" w:rsidRDefault="00933AFE" w:rsidP="00E62366">
      <w:pPr>
        <w:pStyle w:val="R-Normal"/>
        <w:numPr>
          <w:ilvl w:val="0"/>
          <w:numId w:val="21"/>
        </w:numPr>
        <w:spacing w:line="276" w:lineRule="auto"/>
        <w:jc w:val="both"/>
        <w:rPr>
          <w:rFonts w:ascii="Times New Roman" w:hAnsi="Times New Roman" w:cs="Times New Roman"/>
          <w:sz w:val="24"/>
          <w:szCs w:val="24"/>
        </w:rPr>
      </w:pPr>
      <w:r>
        <w:rPr>
          <w:rFonts w:ascii="Times New Roman" w:hAnsi="Times New Roman" w:cs="Times New Roman"/>
          <w:b/>
          <w:sz w:val="24"/>
          <w:szCs w:val="24"/>
        </w:rPr>
        <w:t>Engineers:</w:t>
      </w:r>
      <w:r>
        <w:rPr>
          <w:rFonts w:ascii="Times New Roman" w:hAnsi="Times New Roman" w:cs="Times New Roman"/>
          <w:sz w:val="24"/>
          <w:szCs w:val="24"/>
        </w:rPr>
        <w:t xml:space="preserve"> These assist with maintaining and troubleshooting the nodes. They are required to have a background of </w:t>
      </w:r>
      <w:r w:rsidR="005C12B7">
        <w:rPr>
          <w:rFonts w:ascii="Times New Roman" w:hAnsi="Times New Roman" w:cs="Times New Roman"/>
          <w:sz w:val="24"/>
          <w:szCs w:val="24"/>
        </w:rPr>
        <w:t xml:space="preserve">electricity. </w:t>
      </w:r>
    </w:p>
    <w:p w14:paraId="73EF8B83" w14:textId="77777777" w:rsidR="00A05703" w:rsidRPr="00E62366" w:rsidRDefault="00A05703" w:rsidP="00E62366">
      <w:pPr>
        <w:pStyle w:val="R-Normal"/>
        <w:spacing w:line="276" w:lineRule="auto"/>
        <w:jc w:val="both"/>
        <w:rPr>
          <w:rFonts w:ascii="Times New Roman" w:hAnsi="Times New Roman" w:cs="Times New Roman"/>
          <w:i/>
          <w:color w:val="FF0000"/>
          <w:sz w:val="24"/>
          <w:szCs w:val="24"/>
        </w:rPr>
      </w:pPr>
    </w:p>
    <w:p w14:paraId="17E14E55" w14:textId="77777777" w:rsidR="00A05703" w:rsidRPr="00E62366" w:rsidRDefault="00A05703" w:rsidP="00E62366">
      <w:pPr>
        <w:pStyle w:val="R-SectionHeader"/>
        <w:spacing w:line="276" w:lineRule="auto"/>
        <w:jc w:val="both"/>
        <w:rPr>
          <w:ins w:id="6" w:author="Flavia Nshemerirwe" w:date="2016-10-14T00:20:00Z"/>
          <w:rFonts w:ascii="Times New Roman" w:hAnsi="Times New Roman" w:cs="Times New Roman"/>
          <w:szCs w:val="24"/>
        </w:rPr>
      </w:pPr>
      <w:r w:rsidRPr="00E62366">
        <w:rPr>
          <w:rFonts w:ascii="Times New Roman" w:hAnsi="Times New Roman" w:cs="Times New Roman"/>
          <w:szCs w:val="24"/>
          <w:rPrChange w:id="7" w:author="Flavia Nshemerirwe" w:date="2016-10-06T00:26:00Z">
            <w:rPr/>
          </w:rPrChange>
        </w:rPr>
        <w:t>2.4 General Constraints</w:t>
      </w:r>
    </w:p>
    <w:p w14:paraId="606E2674" w14:textId="77777777" w:rsidR="007F2C18" w:rsidRPr="00E62366" w:rsidRDefault="007F2C18" w:rsidP="00E62366">
      <w:pPr>
        <w:pStyle w:val="R-Normal"/>
        <w:spacing w:line="276" w:lineRule="auto"/>
        <w:jc w:val="both"/>
        <w:rPr>
          <w:rFonts w:ascii="Times New Roman" w:hAnsi="Times New Roman" w:cs="Times New Roman"/>
          <w:sz w:val="24"/>
          <w:szCs w:val="24"/>
        </w:rPr>
      </w:pPr>
    </w:p>
    <w:p w14:paraId="41169517" w14:textId="03B8C857" w:rsidR="00244F7D" w:rsidRDefault="009A34F3" w:rsidP="00E62366">
      <w:pPr>
        <w:pStyle w:val="R-Normal"/>
        <w:numPr>
          <w:ilvl w:val="0"/>
          <w:numId w:val="22"/>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The application will be</w:t>
      </w:r>
      <w:r w:rsidR="001A42D4">
        <w:rPr>
          <w:rFonts w:ascii="Times New Roman" w:hAnsi="Times New Roman" w:cs="Times New Roman"/>
          <w:sz w:val="24"/>
          <w:szCs w:val="24"/>
        </w:rPr>
        <w:t xml:space="preserve"> developed based on RSS2 Atmega128rf2</w:t>
      </w:r>
      <w:r w:rsidR="004D7266">
        <w:rPr>
          <w:rFonts w:ascii="Times New Roman" w:hAnsi="Times New Roman" w:cs="Times New Roman"/>
          <w:sz w:val="24"/>
          <w:szCs w:val="24"/>
        </w:rPr>
        <w:t xml:space="preserve"> </w:t>
      </w:r>
      <w:r w:rsidR="004D7266">
        <w:rPr>
          <w:rFonts w:ascii="Times New Roman" w:hAnsi="Times New Roman" w:cs="Times New Roman"/>
          <w:sz w:val="24"/>
          <w:szCs w:val="24"/>
        </w:rPr>
        <w:fldChar w:fldCharType="begin" w:fldLock="1"/>
      </w:r>
      <w:r w:rsidR="00D728EB">
        <w:rPr>
          <w:rFonts w:ascii="Times New Roman" w:hAnsi="Times New Roman" w:cs="Times New Roman"/>
          <w:sz w:val="24"/>
          <w:szCs w:val="24"/>
        </w:rPr>
        <w:instrText>ADDIN CSL_CITATION { "citationItems" : [ { "id" : "ITEM-1", "itemData" : { "author" : [ { "dropping-particle" : "", "family" : "Atmel", "given" : "", "non-dropping-particle" : "", "parse-names" : false, "suffix" : "" } ], "id" : "ITEM-1", "issued" : { "date-parts" : [ [ "2011" ] ] }, "page" : "1-14", "title" : "Microcontroller with Low Power Transceiver for ZigBee and ATmega256RFR2 ATmega128RFR2 ATmega64RFR2 1 Pin Configurations", "type" : "article-journal", "volume" : "3" }, "uris" : [ "http://www.mendeley.com/documents/?uuid=fee01f87-b3e6-4a8b-9e15-11125abae023" ] } ], "mendeley" : { "formattedCitation" : "[5]", "plainTextFormattedCitation" : "[5]", "previouslyFormattedCitation" : "[5]" }, "properties" : { "noteIndex" : 0 }, "schema" : "https://github.com/citation-style-language/schema/raw/master/csl-citation.json" }</w:instrText>
      </w:r>
      <w:r w:rsidR="004D7266">
        <w:rPr>
          <w:rFonts w:ascii="Times New Roman" w:hAnsi="Times New Roman" w:cs="Times New Roman"/>
          <w:sz w:val="24"/>
          <w:szCs w:val="24"/>
        </w:rPr>
        <w:fldChar w:fldCharType="separate"/>
      </w:r>
      <w:r w:rsidR="004D7266" w:rsidRPr="004D7266">
        <w:rPr>
          <w:rFonts w:ascii="Times New Roman" w:hAnsi="Times New Roman" w:cs="Times New Roman"/>
          <w:noProof/>
          <w:sz w:val="24"/>
          <w:szCs w:val="24"/>
        </w:rPr>
        <w:t>[5]</w:t>
      </w:r>
      <w:r w:rsidR="004D7266">
        <w:rPr>
          <w:rFonts w:ascii="Times New Roman" w:hAnsi="Times New Roman" w:cs="Times New Roman"/>
          <w:sz w:val="24"/>
          <w:szCs w:val="24"/>
        </w:rPr>
        <w:fldChar w:fldCharType="end"/>
      </w:r>
      <w:r w:rsidR="001A42D4">
        <w:rPr>
          <w:rFonts w:ascii="Times New Roman" w:hAnsi="Times New Roman" w:cs="Times New Roman"/>
          <w:sz w:val="24"/>
          <w:szCs w:val="24"/>
        </w:rPr>
        <w:t xml:space="preserve"> microprocessor-based node.</w:t>
      </w:r>
      <w:r w:rsidRPr="00E62366">
        <w:rPr>
          <w:rFonts w:ascii="Times New Roman" w:hAnsi="Times New Roman" w:cs="Times New Roman"/>
          <w:sz w:val="24"/>
          <w:szCs w:val="24"/>
        </w:rPr>
        <w:t xml:space="preserve"> </w:t>
      </w:r>
      <w:r w:rsidR="00E422CF">
        <w:rPr>
          <w:rFonts w:ascii="Times New Roman" w:hAnsi="Times New Roman" w:cs="Times New Roman"/>
          <w:sz w:val="24"/>
          <w:szCs w:val="24"/>
        </w:rPr>
        <w:t>The node has memory of only</w:t>
      </w:r>
      <w:r w:rsidRPr="00E62366">
        <w:rPr>
          <w:rFonts w:ascii="Times New Roman" w:hAnsi="Times New Roman" w:cs="Times New Roman"/>
          <w:sz w:val="24"/>
          <w:szCs w:val="24"/>
        </w:rPr>
        <w:t xml:space="preserve">128KB. </w:t>
      </w:r>
      <w:r w:rsidR="00E422CF">
        <w:rPr>
          <w:rFonts w:ascii="Times New Roman" w:hAnsi="Times New Roman" w:cs="Times New Roman"/>
          <w:sz w:val="24"/>
          <w:szCs w:val="24"/>
        </w:rPr>
        <w:t>The constraint limits the size of the application as it MUST be below 128KB</w:t>
      </w:r>
      <w:r w:rsidRPr="00E62366">
        <w:rPr>
          <w:rFonts w:ascii="Times New Roman" w:hAnsi="Times New Roman" w:cs="Times New Roman"/>
          <w:sz w:val="24"/>
          <w:szCs w:val="24"/>
        </w:rPr>
        <w:t>.</w:t>
      </w:r>
    </w:p>
    <w:p w14:paraId="2741BF61" w14:textId="5D966F7C" w:rsidR="009A34F3" w:rsidRPr="00E62366" w:rsidRDefault="009A34F3" w:rsidP="00E62366">
      <w:pPr>
        <w:pStyle w:val="R-Normal"/>
        <w:numPr>
          <w:ilvl w:val="0"/>
          <w:numId w:val="22"/>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 xml:space="preserve">The application will not be compatible with the </w:t>
      </w:r>
      <w:r w:rsidR="00244F7D">
        <w:rPr>
          <w:rFonts w:ascii="Times New Roman" w:hAnsi="Times New Roman" w:cs="Times New Roman"/>
          <w:sz w:val="24"/>
          <w:szCs w:val="24"/>
        </w:rPr>
        <w:t>later</w:t>
      </w:r>
      <w:r w:rsidRPr="00E62366">
        <w:rPr>
          <w:rFonts w:ascii="Times New Roman" w:hAnsi="Times New Roman" w:cs="Times New Roman"/>
          <w:sz w:val="24"/>
          <w:szCs w:val="24"/>
        </w:rPr>
        <w:t xml:space="preserve"> versions of this node</w:t>
      </w:r>
      <w:r w:rsidR="00244F7D">
        <w:rPr>
          <w:rFonts w:ascii="Times New Roman" w:hAnsi="Times New Roman" w:cs="Times New Roman"/>
          <w:sz w:val="24"/>
          <w:szCs w:val="24"/>
        </w:rPr>
        <w:t xml:space="preserve"> because of the differences in microprocessors being used</w:t>
      </w:r>
      <w:r w:rsidRPr="00E62366">
        <w:rPr>
          <w:rFonts w:ascii="Times New Roman" w:hAnsi="Times New Roman" w:cs="Times New Roman"/>
          <w:sz w:val="24"/>
          <w:szCs w:val="24"/>
        </w:rPr>
        <w:t>.</w:t>
      </w:r>
    </w:p>
    <w:p w14:paraId="75B5F6D7" w14:textId="27CCECDD" w:rsidR="00B966A2" w:rsidRPr="00E62366" w:rsidRDefault="003E0617" w:rsidP="00E62366">
      <w:pPr>
        <w:pStyle w:val="R-Normal"/>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For one to configure the node, they must be physically connected to it via</w:t>
      </w:r>
      <w:r w:rsidR="003F7DCF" w:rsidRPr="00E62366">
        <w:rPr>
          <w:rFonts w:ascii="Times New Roman" w:hAnsi="Times New Roman" w:cs="Times New Roman"/>
          <w:sz w:val="24"/>
          <w:szCs w:val="24"/>
        </w:rPr>
        <w:t xml:space="preserve"> </w:t>
      </w:r>
      <w:r>
        <w:rPr>
          <w:rFonts w:ascii="Times New Roman" w:hAnsi="Times New Roman" w:cs="Times New Roman"/>
          <w:sz w:val="24"/>
          <w:szCs w:val="24"/>
        </w:rPr>
        <w:t xml:space="preserve">a </w:t>
      </w:r>
      <w:r w:rsidR="003F7DCF" w:rsidRPr="00E62366">
        <w:rPr>
          <w:rFonts w:ascii="Times New Roman" w:hAnsi="Times New Roman" w:cs="Times New Roman"/>
          <w:sz w:val="24"/>
          <w:szCs w:val="24"/>
        </w:rPr>
        <w:t xml:space="preserve">serial </w:t>
      </w:r>
      <w:r w:rsidRPr="00E62366">
        <w:rPr>
          <w:rFonts w:ascii="Times New Roman" w:hAnsi="Times New Roman" w:cs="Times New Roman"/>
          <w:sz w:val="24"/>
          <w:szCs w:val="24"/>
        </w:rPr>
        <w:t xml:space="preserve">USB-TTL </w:t>
      </w:r>
      <w:r>
        <w:rPr>
          <w:rFonts w:ascii="Times New Roman" w:hAnsi="Times New Roman" w:cs="Times New Roman"/>
          <w:sz w:val="24"/>
          <w:szCs w:val="24"/>
        </w:rPr>
        <w:t>cable</w:t>
      </w:r>
      <w:r w:rsidR="003F7DCF" w:rsidRPr="00E62366">
        <w:rPr>
          <w:rFonts w:ascii="Times New Roman" w:hAnsi="Times New Roman" w:cs="Times New Roman"/>
          <w:sz w:val="24"/>
          <w:szCs w:val="24"/>
        </w:rPr>
        <w:t xml:space="preserve">. </w:t>
      </w:r>
    </w:p>
    <w:p w14:paraId="2577A88C" w14:textId="79C94AAC" w:rsidR="00F817C5" w:rsidRPr="00E62366" w:rsidRDefault="00B966A2" w:rsidP="00E62366">
      <w:pPr>
        <w:pStyle w:val="R-Normal"/>
        <w:numPr>
          <w:ilvl w:val="0"/>
          <w:numId w:val="22"/>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t>Th</w:t>
      </w:r>
      <w:r w:rsidR="00130390">
        <w:rPr>
          <w:rFonts w:ascii="Times New Roman" w:hAnsi="Times New Roman" w:cs="Times New Roman"/>
          <w:sz w:val="24"/>
          <w:szCs w:val="24"/>
        </w:rPr>
        <w:t xml:space="preserve">e application shall run on only </w:t>
      </w:r>
      <w:proofErr w:type="spellStart"/>
      <w:r w:rsidRPr="00E62366">
        <w:rPr>
          <w:rFonts w:ascii="Times New Roman" w:hAnsi="Times New Roman" w:cs="Times New Roman"/>
          <w:sz w:val="24"/>
          <w:szCs w:val="24"/>
        </w:rPr>
        <w:t>Contiki</w:t>
      </w:r>
      <w:proofErr w:type="spellEnd"/>
      <w:r w:rsidRPr="00E62366">
        <w:rPr>
          <w:rFonts w:ascii="Times New Roman" w:hAnsi="Times New Roman" w:cs="Times New Roman"/>
          <w:sz w:val="24"/>
          <w:szCs w:val="24"/>
        </w:rPr>
        <w:t xml:space="preserve"> operating system</w:t>
      </w:r>
      <w:r w:rsidR="004D7266">
        <w:rPr>
          <w:rFonts w:ascii="Times New Roman" w:hAnsi="Times New Roman" w:cs="Times New Roman"/>
          <w:sz w:val="24"/>
          <w:szCs w:val="24"/>
        </w:rPr>
        <w:t>,</w:t>
      </w:r>
      <w:r w:rsidRPr="00E62366">
        <w:rPr>
          <w:rFonts w:ascii="Times New Roman" w:hAnsi="Times New Roman" w:cs="Times New Roman"/>
          <w:sz w:val="24"/>
          <w:szCs w:val="24"/>
        </w:rPr>
        <w:t xml:space="preserve"> which runs on a range of low-power wireless devices and provides low-power internet communication</w:t>
      </w:r>
      <w:r w:rsidR="00F817C5" w:rsidRPr="00E62366">
        <w:rPr>
          <w:rFonts w:ascii="Times New Roman" w:hAnsi="Times New Roman" w:cs="Times New Roman"/>
          <w:sz w:val="24"/>
          <w:szCs w:val="24"/>
        </w:rPr>
        <w:t>.</w:t>
      </w:r>
    </w:p>
    <w:p w14:paraId="1E90B7FC" w14:textId="6B39E092" w:rsidR="008969DF" w:rsidRPr="00E62366" w:rsidRDefault="00F817C5" w:rsidP="00E62366">
      <w:pPr>
        <w:pStyle w:val="R-Normal"/>
        <w:numPr>
          <w:ilvl w:val="0"/>
          <w:numId w:val="22"/>
        </w:numPr>
        <w:spacing w:line="276" w:lineRule="auto"/>
        <w:jc w:val="both"/>
        <w:rPr>
          <w:rFonts w:ascii="Times New Roman" w:hAnsi="Times New Roman" w:cs="Times New Roman"/>
          <w:sz w:val="24"/>
          <w:szCs w:val="24"/>
        </w:rPr>
      </w:pPr>
      <w:r w:rsidRPr="00E62366">
        <w:rPr>
          <w:rFonts w:ascii="Times New Roman" w:hAnsi="Times New Roman" w:cs="Times New Roman"/>
          <w:sz w:val="24"/>
          <w:szCs w:val="24"/>
        </w:rPr>
        <w:lastRenderedPageBreak/>
        <w:t>Communication between the motes will be wireless. The RSS2 motes communicate using the IEEE802.15.4</w:t>
      </w:r>
      <w:r w:rsidR="00D728EB">
        <w:rPr>
          <w:rFonts w:ascii="Times New Roman" w:hAnsi="Times New Roman" w:cs="Times New Roman"/>
          <w:sz w:val="24"/>
          <w:szCs w:val="24"/>
        </w:rPr>
        <w:t xml:space="preserve"> </w:t>
      </w:r>
      <w:r w:rsidR="00D728EB">
        <w:rPr>
          <w:rFonts w:ascii="Times New Roman" w:hAnsi="Times New Roman" w:cs="Times New Roman"/>
          <w:sz w:val="24"/>
          <w:szCs w:val="24"/>
        </w:rPr>
        <w:fldChar w:fldCharType="begin" w:fldLock="1"/>
      </w:r>
      <w:r w:rsidR="00D728EB">
        <w:rPr>
          <w:rFonts w:ascii="Times New Roman" w:hAnsi="Times New Roman" w:cs="Times New Roman"/>
          <w:sz w:val="24"/>
          <w:szCs w:val="24"/>
        </w:rPr>
        <w:instrText>ADDIN CSL_CITATION { "citationItems" : [ { "id" : "ITEM-1", "itemData" : { "DOI" : "10.1109/IEEESTD.2006.232110", "ISBN" : "0738149969", "abstract" : "IEEE Std 802.15.4-2003 defined the protocol and compatible interconnection for data communication devices using low-data-rate, low-power, and low-complexity short-range radio frequency (RF) transmissions in a wireless personal area network (WPAN). This revision extends the market applicability of IEEE Std 802.15.4, removes ambiguities in the standard, and makes improvements revealed by implementations of IEEE Std 802.15.4-2003.", "author" : [ { "dropping-particle" : "", "family" : "LAN/MAN Standards Comitee", "given" : "", "non-dropping-particle" : "", "parse-names" : false, "suffix" : "" } ], "container-title" : "Computer Networks", "id" : "ITEM-1", "issue" : "September", "issued" : { "date-parts" : [ [ "2006" ] ] }, "number-of-pages" : "323", "title" : "IEEE Standard for Information technology- Telecommunications and information exchange between systems- Local and metropolitan area networks- Specific requirements--Part 15.4: Wireless MAC and PHY Specifications for Low-Rate WPANs", "type" : "book", "volume" : "2006" }, "uris" : [ "http://www.mendeley.com/documents/?uuid=74ff63f9-8153-491c-ad41-797846bce153" ] } ], "mendeley" : { "formattedCitation" : "[6]", "plainTextFormattedCitation" : "[6]" }, "properties" : { "noteIndex" : 0 }, "schema" : "https://github.com/citation-style-language/schema/raw/master/csl-citation.json" }</w:instrText>
      </w:r>
      <w:r w:rsidR="00D728EB">
        <w:rPr>
          <w:rFonts w:ascii="Times New Roman" w:hAnsi="Times New Roman" w:cs="Times New Roman"/>
          <w:sz w:val="24"/>
          <w:szCs w:val="24"/>
        </w:rPr>
        <w:fldChar w:fldCharType="separate"/>
      </w:r>
      <w:r w:rsidR="00D728EB" w:rsidRPr="00D728EB">
        <w:rPr>
          <w:rFonts w:ascii="Times New Roman" w:hAnsi="Times New Roman" w:cs="Times New Roman"/>
          <w:noProof/>
          <w:sz w:val="24"/>
          <w:szCs w:val="24"/>
        </w:rPr>
        <w:t>[6]</w:t>
      </w:r>
      <w:r w:rsidR="00D728EB">
        <w:rPr>
          <w:rFonts w:ascii="Times New Roman" w:hAnsi="Times New Roman" w:cs="Times New Roman"/>
          <w:sz w:val="24"/>
          <w:szCs w:val="24"/>
        </w:rPr>
        <w:fldChar w:fldCharType="end"/>
      </w:r>
      <w:r w:rsidRPr="00E62366">
        <w:rPr>
          <w:rFonts w:ascii="Times New Roman" w:hAnsi="Times New Roman" w:cs="Times New Roman"/>
          <w:sz w:val="24"/>
          <w:szCs w:val="24"/>
        </w:rPr>
        <w:t xml:space="preserve"> protocol and any inter-node communications shall use that standard.</w:t>
      </w:r>
      <w:r w:rsidRPr="00E62366" w:rsidDel="00F817C5">
        <w:rPr>
          <w:rFonts w:ascii="Times New Roman" w:hAnsi="Times New Roman" w:cs="Times New Roman"/>
          <w:sz w:val="24"/>
          <w:szCs w:val="24"/>
        </w:rPr>
        <w:t xml:space="preserve"> </w:t>
      </w:r>
    </w:p>
    <w:p w14:paraId="4BD2DC16" w14:textId="782295F3" w:rsidR="009A34F3" w:rsidRPr="00E62366" w:rsidRDefault="009A34F3" w:rsidP="00566E80">
      <w:pPr>
        <w:shd w:val="clear" w:color="auto" w:fill="FFFFFF"/>
        <w:suppressAutoHyphens w:val="0"/>
        <w:spacing w:line="276" w:lineRule="auto"/>
        <w:jc w:val="both"/>
        <w:rPr>
          <w:i/>
          <w:color w:val="FF0000"/>
          <w:szCs w:val="24"/>
        </w:rPr>
      </w:pPr>
      <w:r w:rsidRPr="00E62366">
        <w:rPr>
          <w:szCs w:val="24"/>
        </w:rPr>
        <w:t xml:space="preserve"> </w:t>
      </w:r>
    </w:p>
    <w:p w14:paraId="4B2B81AA" w14:textId="77777777" w:rsidR="00A05703" w:rsidRPr="00E62366" w:rsidRDefault="00A05703" w:rsidP="00E62366">
      <w:pPr>
        <w:pStyle w:val="R-SectionHeader"/>
        <w:spacing w:line="276" w:lineRule="auto"/>
        <w:jc w:val="both"/>
        <w:rPr>
          <w:rFonts w:ascii="Times New Roman" w:hAnsi="Times New Roman" w:cs="Times New Roman"/>
          <w:szCs w:val="24"/>
        </w:rPr>
      </w:pPr>
      <w:r w:rsidRPr="00E62366">
        <w:rPr>
          <w:rFonts w:ascii="Times New Roman" w:hAnsi="Times New Roman" w:cs="Times New Roman"/>
          <w:szCs w:val="24"/>
        </w:rPr>
        <w:t>2.5 Assumptions and Dependencies</w:t>
      </w:r>
    </w:p>
    <w:p w14:paraId="6AD3F515" w14:textId="77777777" w:rsidR="007F2C18" w:rsidRPr="00E62366" w:rsidRDefault="007F2C18" w:rsidP="00E62366">
      <w:pPr>
        <w:spacing w:line="276" w:lineRule="auto"/>
        <w:jc w:val="both"/>
        <w:rPr>
          <w:szCs w:val="24"/>
        </w:rPr>
      </w:pPr>
    </w:p>
    <w:p w14:paraId="34710A89" w14:textId="740BEE16" w:rsidR="6301583D" w:rsidRPr="00E62366" w:rsidRDefault="6301583D" w:rsidP="00E62366">
      <w:pPr>
        <w:spacing w:line="276" w:lineRule="auto"/>
        <w:jc w:val="both"/>
        <w:rPr>
          <w:szCs w:val="24"/>
        </w:rPr>
      </w:pPr>
      <w:r w:rsidRPr="00E62366">
        <w:rPr>
          <w:szCs w:val="24"/>
        </w:rPr>
        <w:t xml:space="preserve">The following assumptions </w:t>
      </w:r>
      <w:r w:rsidR="004757B4">
        <w:rPr>
          <w:szCs w:val="24"/>
        </w:rPr>
        <w:t>have been made</w:t>
      </w:r>
      <w:r w:rsidRPr="00E62366">
        <w:rPr>
          <w:szCs w:val="24"/>
        </w:rPr>
        <w:t>:</w:t>
      </w:r>
    </w:p>
    <w:p w14:paraId="123A5F9C" w14:textId="70988371" w:rsidR="6301583D" w:rsidRDefault="6301583D" w:rsidP="00E62366">
      <w:pPr>
        <w:pStyle w:val="ListParagraph"/>
        <w:numPr>
          <w:ilvl w:val="0"/>
          <w:numId w:val="1"/>
        </w:numPr>
        <w:spacing w:line="276" w:lineRule="auto"/>
        <w:jc w:val="both"/>
        <w:rPr>
          <w:szCs w:val="24"/>
        </w:rPr>
      </w:pPr>
      <w:r w:rsidRPr="00E62366">
        <w:rPr>
          <w:szCs w:val="24"/>
        </w:rPr>
        <w:t xml:space="preserve">The application will </w:t>
      </w:r>
      <w:r w:rsidR="004757B4">
        <w:rPr>
          <w:szCs w:val="24"/>
        </w:rPr>
        <w:t xml:space="preserve">run on </w:t>
      </w:r>
      <w:proofErr w:type="spellStart"/>
      <w:r w:rsidR="004757B4">
        <w:rPr>
          <w:szCs w:val="24"/>
        </w:rPr>
        <w:t>contiki</w:t>
      </w:r>
      <w:proofErr w:type="spellEnd"/>
      <w:r w:rsidR="004757B4">
        <w:rPr>
          <w:szCs w:val="24"/>
        </w:rPr>
        <w:t xml:space="preserve"> operating system</w:t>
      </w:r>
    </w:p>
    <w:p w14:paraId="210C9BC0" w14:textId="460F77A0" w:rsidR="00200151" w:rsidRDefault="00200151" w:rsidP="00E62366">
      <w:pPr>
        <w:pStyle w:val="ListParagraph"/>
        <w:numPr>
          <w:ilvl w:val="0"/>
          <w:numId w:val="1"/>
        </w:numPr>
        <w:spacing w:line="276" w:lineRule="auto"/>
        <w:jc w:val="both"/>
        <w:rPr>
          <w:szCs w:val="24"/>
        </w:rPr>
      </w:pPr>
      <w:r>
        <w:rPr>
          <w:szCs w:val="24"/>
        </w:rPr>
        <w:t>The ga</w:t>
      </w:r>
      <w:r w:rsidR="00E5173B">
        <w:rPr>
          <w:szCs w:val="24"/>
        </w:rPr>
        <w:t>te</w:t>
      </w:r>
      <w:r>
        <w:rPr>
          <w:szCs w:val="24"/>
        </w:rPr>
        <w:t xml:space="preserve">way shall be </w:t>
      </w:r>
      <w:r w:rsidR="00356E5D">
        <w:rPr>
          <w:szCs w:val="24"/>
        </w:rPr>
        <w:t>connected to Internet. Other nodes shall not be connected to the Internet</w:t>
      </w:r>
    </w:p>
    <w:p w14:paraId="725474E9" w14:textId="09744645" w:rsidR="0028733E" w:rsidRPr="00E62366" w:rsidRDefault="0028733E" w:rsidP="00E62366">
      <w:pPr>
        <w:pStyle w:val="ListParagraph"/>
        <w:numPr>
          <w:ilvl w:val="0"/>
          <w:numId w:val="1"/>
        </w:numPr>
        <w:spacing w:line="276" w:lineRule="auto"/>
        <w:jc w:val="both"/>
        <w:rPr>
          <w:szCs w:val="24"/>
        </w:rPr>
      </w:pPr>
      <w:r>
        <w:rPr>
          <w:szCs w:val="24"/>
        </w:rPr>
        <w:t xml:space="preserve">The version of </w:t>
      </w:r>
      <w:proofErr w:type="spellStart"/>
      <w:r>
        <w:rPr>
          <w:szCs w:val="24"/>
        </w:rPr>
        <w:t>contiki</w:t>
      </w:r>
      <w:proofErr w:type="spellEnd"/>
      <w:r>
        <w:rPr>
          <w:szCs w:val="24"/>
        </w:rPr>
        <w:t xml:space="preserve"> to be used already has a working driver for RSS2 Mote</w:t>
      </w:r>
    </w:p>
    <w:p w14:paraId="39FF8F27" w14:textId="0E13E455" w:rsidR="6301583D" w:rsidRPr="00E62366" w:rsidRDefault="6301583D" w:rsidP="00E62366">
      <w:pPr>
        <w:pStyle w:val="R-Normal"/>
        <w:spacing w:line="276" w:lineRule="auto"/>
        <w:jc w:val="both"/>
        <w:rPr>
          <w:rFonts w:ascii="Times New Roman" w:hAnsi="Times New Roman" w:cs="Times New Roman"/>
          <w:sz w:val="24"/>
          <w:szCs w:val="24"/>
        </w:rPr>
      </w:pPr>
    </w:p>
    <w:p w14:paraId="44F52632" w14:textId="77777777" w:rsidR="00A05703" w:rsidRPr="00E62366" w:rsidRDefault="00A05703" w:rsidP="00E62366">
      <w:pPr>
        <w:pStyle w:val="R-SubHead1"/>
        <w:spacing w:line="276" w:lineRule="auto"/>
        <w:jc w:val="both"/>
        <w:rPr>
          <w:rFonts w:ascii="Times New Roman" w:hAnsi="Times New Roman" w:cs="Times New Roman"/>
          <w:szCs w:val="24"/>
          <w:rPrChange w:id="8" w:author="Flavia Nshemerirwe" w:date="2016-10-06T00:26:00Z">
            <w:rPr/>
          </w:rPrChange>
        </w:rPr>
      </w:pPr>
      <w:r w:rsidRPr="00E62366">
        <w:rPr>
          <w:rFonts w:ascii="Times New Roman" w:hAnsi="Times New Roman" w:cs="Times New Roman"/>
          <w:szCs w:val="24"/>
          <w:rPrChange w:id="9" w:author="Flavia Nshemerirwe" w:date="2016-10-06T00:26:00Z">
            <w:rPr/>
          </w:rPrChange>
        </w:rPr>
        <w:t xml:space="preserve">3. Specific Requirements </w:t>
      </w:r>
    </w:p>
    <w:p w14:paraId="44A0AB44" w14:textId="77777777" w:rsidR="000A2DC9" w:rsidRDefault="000A2DC9" w:rsidP="00E62366">
      <w:pPr>
        <w:pStyle w:val="R-Normal"/>
        <w:spacing w:line="276" w:lineRule="auto"/>
        <w:jc w:val="both"/>
        <w:rPr>
          <w:rFonts w:ascii="Times New Roman" w:hAnsi="Times New Roman" w:cs="Times New Roman"/>
          <w:sz w:val="24"/>
          <w:szCs w:val="24"/>
        </w:rPr>
      </w:pPr>
    </w:p>
    <w:p w14:paraId="4DAA5000" w14:textId="4F9D5CA9" w:rsidR="00A05703" w:rsidRPr="00E62366" w:rsidRDefault="00A05703" w:rsidP="00E62366">
      <w:pPr>
        <w:pStyle w:val="R-Normal"/>
        <w:spacing w:line="276" w:lineRule="auto"/>
        <w:jc w:val="both"/>
        <w:rPr>
          <w:rFonts w:ascii="Times New Roman" w:hAnsi="Times New Roman" w:cs="Times New Roman"/>
          <w:sz w:val="24"/>
          <w:szCs w:val="24"/>
          <w:rPrChange w:id="10" w:author="Flavia Nshemerirwe" w:date="2016-10-06T00:26:00Z">
            <w:rPr/>
          </w:rPrChange>
        </w:rPr>
      </w:pPr>
      <w:r w:rsidRPr="00E62366">
        <w:rPr>
          <w:rFonts w:ascii="Times New Roman" w:hAnsi="Times New Roman" w:cs="Times New Roman"/>
          <w:sz w:val="24"/>
          <w:szCs w:val="24"/>
          <w:rPrChange w:id="11" w:author="Flavia Nshemerirwe" w:date="2016-10-06T00:26:00Z">
            <w:rPr/>
          </w:rPrChange>
        </w:rPr>
        <w:t>This section of the document lists specific requirements for</w:t>
      </w:r>
      <w:r w:rsidR="00E97F34" w:rsidRPr="00E62366">
        <w:rPr>
          <w:rFonts w:ascii="Times New Roman" w:hAnsi="Times New Roman" w:cs="Times New Roman"/>
          <w:sz w:val="24"/>
          <w:szCs w:val="24"/>
        </w:rPr>
        <w:t xml:space="preserve"> </w:t>
      </w:r>
      <w:r w:rsidR="00317A28">
        <w:rPr>
          <w:rFonts w:ascii="Times New Roman" w:hAnsi="Times New Roman" w:cs="Times New Roman"/>
          <w:i/>
          <w:sz w:val="24"/>
          <w:szCs w:val="24"/>
        </w:rPr>
        <w:t>WIMEA-ICT RSS2</w:t>
      </w:r>
      <w:r w:rsidR="00E97F34" w:rsidRPr="00E62366">
        <w:rPr>
          <w:rFonts w:ascii="Times New Roman" w:hAnsi="Times New Roman" w:cs="Times New Roman"/>
          <w:b/>
          <w:sz w:val="24"/>
          <w:szCs w:val="24"/>
        </w:rPr>
        <w:t xml:space="preserve"> application.</w:t>
      </w:r>
      <w:r w:rsidRPr="00E62366">
        <w:rPr>
          <w:rFonts w:ascii="Times New Roman" w:hAnsi="Times New Roman" w:cs="Times New Roman"/>
          <w:sz w:val="24"/>
          <w:szCs w:val="24"/>
          <w:rPrChange w:id="12" w:author="Flavia Nshemerirwe" w:date="2016-10-06T00:26:00Z">
            <w:rPr/>
          </w:rPrChange>
        </w:rPr>
        <w:t xml:space="preserve"> Requirements are divided into the following sections:</w:t>
      </w:r>
    </w:p>
    <w:p w14:paraId="367E3F65" w14:textId="77777777" w:rsidR="00A05703" w:rsidRPr="00E62366" w:rsidRDefault="00A05703" w:rsidP="00E62366">
      <w:pPr>
        <w:pStyle w:val="R-Normal"/>
        <w:numPr>
          <w:ilvl w:val="0"/>
          <w:numId w:val="5"/>
        </w:numPr>
        <w:spacing w:line="276" w:lineRule="auto"/>
        <w:jc w:val="both"/>
        <w:rPr>
          <w:rFonts w:ascii="Times New Roman" w:hAnsi="Times New Roman" w:cs="Times New Roman"/>
          <w:sz w:val="24"/>
          <w:szCs w:val="24"/>
          <w:rPrChange w:id="13" w:author="Flavia Nshemerirwe" w:date="2016-10-06T00:26:00Z">
            <w:rPr/>
          </w:rPrChange>
        </w:rPr>
      </w:pPr>
      <w:r w:rsidRPr="00E62366">
        <w:rPr>
          <w:rFonts w:ascii="Times New Roman" w:hAnsi="Times New Roman" w:cs="Times New Roman"/>
          <w:sz w:val="24"/>
          <w:szCs w:val="24"/>
          <w:rPrChange w:id="14" w:author="Flavia Nshemerirwe" w:date="2016-10-06T00:26:00Z">
            <w:rPr/>
          </w:rPrChange>
        </w:rPr>
        <w:t>User requirements. These are requirements written from the point of view of end users, usually expressed in narrative form.</w:t>
      </w:r>
    </w:p>
    <w:p w14:paraId="3C060C07" w14:textId="77777777" w:rsidR="00A05703" w:rsidRPr="00E62366" w:rsidRDefault="00A05703" w:rsidP="00E62366">
      <w:pPr>
        <w:pStyle w:val="R-Normal"/>
        <w:numPr>
          <w:ilvl w:val="0"/>
          <w:numId w:val="5"/>
        </w:numPr>
        <w:spacing w:line="276" w:lineRule="auto"/>
        <w:jc w:val="both"/>
        <w:rPr>
          <w:rFonts w:ascii="Times New Roman" w:hAnsi="Times New Roman" w:cs="Times New Roman"/>
          <w:sz w:val="24"/>
          <w:szCs w:val="24"/>
          <w:rPrChange w:id="15" w:author="Flavia Nshemerirwe" w:date="2016-10-06T00:26:00Z">
            <w:rPr/>
          </w:rPrChange>
        </w:rPr>
      </w:pPr>
      <w:r w:rsidRPr="00F449EC">
        <w:rPr>
          <w:rFonts w:ascii="Times New Roman" w:hAnsi="Times New Roman" w:cs="Times New Roman"/>
          <w:sz w:val="24"/>
          <w:szCs w:val="24"/>
          <w:rPrChange w:id="16" w:author="Flavia Nshemerirwe" w:date="2016-10-06T00:26:00Z">
            <w:rPr>
              <w:shd w:val="clear" w:color="auto" w:fill="00FFFF"/>
            </w:rPr>
          </w:rPrChange>
        </w:rPr>
        <w:t>Reporting requirements.</w:t>
      </w:r>
    </w:p>
    <w:p w14:paraId="0EA546CC" w14:textId="77777777" w:rsidR="00A05703" w:rsidRPr="00E62366" w:rsidRDefault="00A05703" w:rsidP="00E62366">
      <w:pPr>
        <w:pStyle w:val="R-Normal"/>
        <w:numPr>
          <w:ilvl w:val="0"/>
          <w:numId w:val="5"/>
        </w:numPr>
        <w:spacing w:line="276" w:lineRule="auto"/>
        <w:jc w:val="both"/>
        <w:rPr>
          <w:rFonts w:ascii="Times New Roman" w:hAnsi="Times New Roman" w:cs="Times New Roman"/>
          <w:sz w:val="24"/>
          <w:szCs w:val="24"/>
          <w:rPrChange w:id="17" w:author="Flavia Nshemerirwe" w:date="2016-10-06T00:26:00Z">
            <w:rPr/>
          </w:rPrChange>
        </w:rPr>
      </w:pPr>
      <w:r w:rsidRPr="00E62366">
        <w:rPr>
          <w:rFonts w:ascii="Times New Roman" w:hAnsi="Times New Roman" w:cs="Times New Roman"/>
          <w:sz w:val="24"/>
          <w:szCs w:val="24"/>
          <w:rPrChange w:id="18" w:author="Flavia Nshemerirwe" w:date="2016-10-06T00:26:00Z">
            <w:rPr/>
          </w:rPrChange>
        </w:rPr>
        <w:t>System and Integration requirements. These are detailed specifications describing the functions the system must be capable of doing.</w:t>
      </w:r>
    </w:p>
    <w:p w14:paraId="05F0CA84" w14:textId="77777777" w:rsidR="00A05703" w:rsidRPr="00E62366" w:rsidRDefault="00A05703" w:rsidP="00E62366">
      <w:pPr>
        <w:pStyle w:val="R-Normal"/>
        <w:numPr>
          <w:ilvl w:val="0"/>
          <w:numId w:val="5"/>
        </w:numPr>
        <w:spacing w:line="276" w:lineRule="auto"/>
        <w:jc w:val="both"/>
        <w:rPr>
          <w:rFonts w:ascii="Times New Roman" w:hAnsi="Times New Roman" w:cs="Times New Roman"/>
          <w:sz w:val="24"/>
          <w:szCs w:val="24"/>
          <w:rPrChange w:id="19" w:author="Flavia Nshemerirwe" w:date="2016-10-06T00:26:00Z">
            <w:rPr/>
          </w:rPrChange>
        </w:rPr>
      </w:pPr>
      <w:r w:rsidRPr="00E62366">
        <w:rPr>
          <w:rFonts w:ascii="Times New Roman" w:hAnsi="Times New Roman" w:cs="Times New Roman"/>
          <w:sz w:val="24"/>
          <w:szCs w:val="24"/>
          <w:rPrChange w:id="20" w:author="Flavia Nshemerirwe" w:date="2016-10-06T00:26:00Z">
            <w:rPr/>
          </w:rPrChange>
        </w:rPr>
        <w:t>Security Requirements</w:t>
      </w:r>
    </w:p>
    <w:p w14:paraId="16A59DE2" w14:textId="77777777" w:rsidR="00A05703" w:rsidRPr="00E62366" w:rsidRDefault="00A05703" w:rsidP="00E62366">
      <w:pPr>
        <w:pStyle w:val="R-Normal"/>
        <w:numPr>
          <w:ilvl w:val="0"/>
          <w:numId w:val="5"/>
        </w:numPr>
        <w:spacing w:line="276" w:lineRule="auto"/>
        <w:jc w:val="both"/>
        <w:rPr>
          <w:rFonts w:ascii="Times New Roman" w:hAnsi="Times New Roman" w:cs="Times New Roman"/>
          <w:sz w:val="24"/>
          <w:szCs w:val="24"/>
          <w:rPrChange w:id="21" w:author="Flavia Nshemerirwe" w:date="2016-10-06T00:26:00Z">
            <w:rPr/>
          </w:rPrChange>
        </w:rPr>
      </w:pPr>
      <w:r w:rsidRPr="00E62366">
        <w:rPr>
          <w:rFonts w:ascii="Times New Roman" w:hAnsi="Times New Roman" w:cs="Times New Roman"/>
          <w:sz w:val="24"/>
          <w:szCs w:val="24"/>
          <w:rPrChange w:id="22" w:author="Flavia Nshemerirwe" w:date="2016-10-06T00:26:00Z">
            <w:rPr/>
          </w:rPrChange>
        </w:rPr>
        <w:t>User Interface requirements. These are requirements about the user interface, which may be expressed as a list, as a narrative, or as images of screen mock-ups.</w:t>
      </w:r>
    </w:p>
    <w:p w14:paraId="5AEE9414" w14:textId="77777777" w:rsidR="00A05703" w:rsidRPr="00E62366" w:rsidRDefault="00A05703" w:rsidP="00E62366">
      <w:pPr>
        <w:pStyle w:val="R-Normal"/>
        <w:spacing w:line="276" w:lineRule="auto"/>
        <w:jc w:val="both"/>
        <w:rPr>
          <w:rFonts w:ascii="Times New Roman" w:hAnsi="Times New Roman" w:cs="Times New Roman"/>
          <w:sz w:val="24"/>
          <w:szCs w:val="24"/>
          <w:rPrChange w:id="23" w:author="Flavia Nshemerirwe" w:date="2016-10-06T00:26:00Z">
            <w:rPr/>
          </w:rPrChange>
        </w:rPr>
      </w:pPr>
    </w:p>
    <w:p w14:paraId="29E74970" w14:textId="77777777" w:rsidR="00A05703" w:rsidRPr="00E62366" w:rsidRDefault="00A05703" w:rsidP="00E62366">
      <w:pPr>
        <w:pStyle w:val="R-SectionHeader"/>
        <w:spacing w:line="276" w:lineRule="auto"/>
        <w:jc w:val="both"/>
        <w:rPr>
          <w:rFonts w:ascii="Times New Roman" w:hAnsi="Times New Roman" w:cs="Times New Roman"/>
          <w:szCs w:val="24"/>
          <w:rPrChange w:id="24" w:author="Flavia Nshemerirwe" w:date="2016-10-06T00:26:00Z">
            <w:rPr/>
          </w:rPrChange>
        </w:rPr>
      </w:pPr>
      <w:r w:rsidRPr="00E62366">
        <w:rPr>
          <w:rFonts w:ascii="Times New Roman" w:hAnsi="Times New Roman" w:cs="Times New Roman"/>
          <w:szCs w:val="24"/>
          <w:rPrChange w:id="25" w:author="Flavia Nshemerirwe" w:date="2016-10-06T00:26:00Z">
            <w:rPr/>
          </w:rPrChange>
        </w:rPr>
        <w:t>3.1 User Requirements</w:t>
      </w:r>
    </w:p>
    <w:p w14:paraId="647B5760" w14:textId="77777777" w:rsidR="007F2C18" w:rsidRPr="00E62366" w:rsidRDefault="007F2C18" w:rsidP="00E62366">
      <w:pPr>
        <w:spacing w:line="276" w:lineRule="auto"/>
        <w:jc w:val="both"/>
        <w:rPr>
          <w:szCs w:val="24"/>
        </w:rPr>
      </w:pPr>
    </w:p>
    <w:p w14:paraId="415CFEDC" w14:textId="77777777" w:rsidR="009F498F" w:rsidRPr="00E62366" w:rsidRDefault="2D1F5E8E" w:rsidP="00E62366">
      <w:pPr>
        <w:spacing w:line="276" w:lineRule="auto"/>
        <w:jc w:val="both"/>
        <w:rPr>
          <w:szCs w:val="24"/>
        </w:rPr>
      </w:pPr>
      <w:r w:rsidRPr="00E62366">
        <w:rPr>
          <w:szCs w:val="24"/>
        </w:rPr>
        <w:t>The system shall provide the following user requirements;</w:t>
      </w:r>
    </w:p>
    <w:p w14:paraId="4F7AA428" w14:textId="73EFF2E8" w:rsidR="00A05703" w:rsidRDefault="007F6407" w:rsidP="00E62366">
      <w:pPr>
        <w:pStyle w:val="ListParagraph"/>
        <w:numPr>
          <w:ilvl w:val="0"/>
          <w:numId w:val="29"/>
        </w:numPr>
        <w:spacing w:line="276" w:lineRule="auto"/>
        <w:jc w:val="both"/>
        <w:rPr>
          <w:szCs w:val="24"/>
        </w:rPr>
      </w:pPr>
      <w:r>
        <w:rPr>
          <w:szCs w:val="24"/>
        </w:rPr>
        <w:t>T</w:t>
      </w:r>
      <w:r w:rsidR="008D1CAB">
        <w:rPr>
          <w:szCs w:val="24"/>
        </w:rPr>
        <w:t>he application shall provide a menu that shall be easy to lean and use</w:t>
      </w:r>
    </w:p>
    <w:p w14:paraId="0AFD36D1" w14:textId="45F0884C" w:rsidR="007B5323" w:rsidRDefault="007B5323" w:rsidP="00E62366">
      <w:pPr>
        <w:pStyle w:val="ListParagraph"/>
        <w:numPr>
          <w:ilvl w:val="0"/>
          <w:numId w:val="29"/>
        </w:numPr>
        <w:spacing w:line="276" w:lineRule="auto"/>
        <w:jc w:val="both"/>
        <w:rPr>
          <w:szCs w:val="24"/>
        </w:rPr>
      </w:pPr>
      <w:r>
        <w:rPr>
          <w:szCs w:val="24"/>
        </w:rPr>
        <w:t xml:space="preserve">Consistence shall be maintained when reporting. For example red LEDs shall be used to </w:t>
      </w:r>
      <w:r w:rsidR="0029644F">
        <w:rPr>
          <w:szCs w:val="24"/>
        </w:rPr>
        <w:t>inform users of unwanted situations in the node</w:t>
      </w:r>
    </w:p>
    <w:p w14:paraId="7CCD8839" w14:textId="77777777" w:rsidR="008D1CAB" w:rsidRPr="00667B16" w:rsidRDefault="008D1CAB" w:rsidP="00667B16">
      <w:pPr>
        <w:spacing w:line="276" w:lineRule="auto"/>
        <w:jc w:val="both"/>
        <w:rPr>
          <w:szCs w:val="24"/>
          <w:rPrChange w:id="26" w:author="Flavia Nshemerirwe" w:date="2016-10-06T00:26:00Z">
            <w:rPr>
              <w:i/>
              <w:color w:val="FF0000"/>
            </w:rPr>
          </w:rPrChange>
        </w:rPr>
      </w:pPr>
    </w:p>
    <w:p w14:paraId="23EDEDC7" w14:textId="77777777" w:rsidR="00A05703" w:rsidRPr="00E62366" w:rsidRDefault="00A05703" w:rsidP="00E62366">
      <w:pPr>
        <w:pStyle w:val="R-SectionHeader"/>
        <w:spacing w:line="276" w:lineRule="auto"/>
        <w:jc w:val="both"/>
        <w:rPr>
          <w:rFonts w:ascii="Times New Roman" w:hAnsi="Times New Roman" w:cs="Times New Roman"/>
          <w:szCs w:val="24"/>
          <w:rPrChange w:id="27" w:author="Flavia Nshemerirwe" w:date="2016-10-06T00:26:00Z">
            <w:rPr/>
          </w:rPrChange>
        </w:rPr>
      </w:pPr>
      <w:r w:rsidRPr="00E62366">
        <w:rPr>
          <w:rFonts w:ascii="Times New Roman" w:hAnsi="Times New Roman" w:cs="Times New Roman"/>
          <w:szCs w:val="24"/>
          <w:rPrChange w:id="28" w:author="Flavia Nshemerirwe" w:date="2016-10-06T00:26:00Z">
            <w:rPr/>
          </w:rPrChange>
        </w:rPr>
        <w:t>3.2 Reporting Requirements</w:t>
      </w:r>
    </w:p>
    <w:p w14:paraId="36A22508" w14:textId="77777777" w:rsidR="007F2C18" w:rsidRPr="00E62366" w:rsidRDefault="007F2C18" w:rsidP="00E62366">
      <w:pPr>
        <w:spacing w:line="276" w:lineRule="auto"/>
        <w:jc w:val="both"/>
        <w:rPr>
          <w:szCs w:val="24"/>
        </w:rPr>
      </w:pPr>
    </w:p>
    <w:p w14:paraId="79D32B03" w14:textId="306E1A8C" w:rsidR="2D1F5E8E" w:rsidRDefault="00BF7C6C" w:rsidP="00E62366">
      <w:pPr>
        <w:pStyle w:val="ListParagraph"/>
        <w:numPr>
          <w:ilvl w:val="0"/>
          <w:numId w:val="2"/>
        </w:numPr>
        <w:spacing w:line="276" w:lineRule="auto"/>
        <w:jc w:val="both"/>
        <w:rPr>
          <w:szCs w:val="24"/>
        </w:rPr>
      </w:pPr>
      <w:r>
        <w:rPr>
          <w:szCs w:val="24"/>
        </w:rPr>
        <w:t xml:space="preserve">The applications shall light the red Light Emitting </w:t>
      </w:r>
      <w:r w:rsidR="00F639C0">
        <w:rPr>
          <w:szCs w:val="24"/>
        </w:rPr>
        <w:t>Diode</w:t>
      </w:r>
      <w:r w:rsidR="007B5323">
        <w:rPr>
          <w:szCs w:val="24"/>
        </w:rPr>
        <w:t xml:space="preserve"> </w:t>
      </w:r>
      <w:r w:rsidR="00F639C0">
        <w:rPr>
          <w:szCs w:val="24"/>
        </w:rPr>
        <w:t>(LED)</w:t>
      </w:r>
      <w:r>
        <w:rPr>
          <w:szCs w:val="24"/>
        </w:rPr>
        <w:t xml:space="preserve"> to signal possibility of unwanted situations. For example when the </w:t>
      </w:r>
      <w:r w:rsidR="00F639C0">
        <w:rPr>
          <w:szCs w:val="24"/>
        </w:rPr>
        <w:t>node fails to boot</w:t>
      </w:r>
    </w:p>
    <w:p w14:paraId="7EE951D6" w14:textId="5F8565E2" w:rsidR="00F639C0" w:rsidRDefault="00695D15" w:rsidP="00E62366">
      <w:pPr>
        <w:pStyle w:val="ListParagraph"/>
        <w:numPr>
          <w:ilvl w:val="0"/>
          <w:numId w:val="2"/>
        </w:numPr>
        <w:spacing w:line="276" w:lineRule="auto"/>
        <w:jc w:val="both"/>
        <w:rPr>
          <w:szCs w:val="24"/>
        </w:rPr>
      </w:pPr>
      <w:r>
        <w:rPr>
          <w:szCs w:val="24"/>
        </w:rPr>
        <w:t>Green LED shall be used to inform users that everything is okay with the node</w:t>
      </w:r>
    </w:p>
    <w:p w14:paraId="6FBDCD99" w14:textId="62069B0A" w:rsidR="00695D15" w:rsidRDefault="00866A22" w:rsidP="00E62366">
      <w:pPr>
        <w:pStyle w:val="ListParagraph"/>
        <w:numPr>
          <w:ilvl w:val="0"/>
          <w:numId w:val="2"/>
        </w:numPr>
        <w:spacing w:line="276" w:lineRule="auto"/>
        <w:jc w:val="both"/>
        <w:rPr>
          <w:szCs w:val="24"/>
        </w:rPr>
      </w:pPr>
      <w:r>
        <w:rPr>
          <w:szCs w:val="24"/>
        </w:rPr>
        <w:t>A command</w:t>
      </w:r>
      <w:r w:rsidR="00486F62">
        <w:rPr>
          <w:szCs w:val="24"/>
        </w:rPr>
        <w:t xml:space="preserve"> </w:t>
      </w:r>
      <w:r>
        <w:rPr>
          <w:szCs w:val="24"/>
        </w:rPr>
        <w:t>line</w:t>
      </w:r>
      <w:r w:rsidR="00486F62">
        <w:rPr>
          <w:szCs w:val="24"/>
        </w:rPr>
        <w:t xml:space="preserve"> interface shall </w:t>
      </w:r>
      <w:proofErr w:type="spellStart"/>
      <w:r w:rsidR="00486F62">
        <w:rPr>
          <w:szCs w:val="24"/>
        </w:rPr>
        <w:t>used</w:t>
      </w:r>
      <w:proofErr w:type="spellEnd"/>
      <w:r w:rsidR="00486F62">
        <w:rPr>
          <w:szCs w:val="24"/>
        </w:rPr>
        <w:t xml:space="preserve"> to display any debu</w:t>
      </w:r>
      <w:r w:rsidR="00CD51A1">
        <w:rPr>
          <w:szCs w:val="24"/>
        </w:rPr>
        <w:t>gging information</w:t>
      </w:r>
    </w:p>
    <w:p w14:paraId="7CB23B0F" w14:textId="77777777" w:rsidR="00902D2B" w:rsidRDefault="00CD51A1" w:rsidP="00E62366">
      <w:pPr>
        <w:pStyle w:val="ListParagraph"/>
        <w:numPr>
          <w:ilvl w:val="0"/>
          <w:numId w:val="2"/>
        </w:numPr>
        <w:spacing w:line="276" w:lineRule="auto"/>
        <w:jc w:val="both"/>
        <w:rPr>
          <w:szCs w:val="24"/>
        </w:rPr>
      </w:pPr>
      <w:r>
        <w:rPr>
          <w:szCs w:val="24"/>
        </w:rPr>
        <w:lastRenderedPageBreak/>
        <w:t xml:space="preserve">Data capture and transmission intervals shall be </w:t>
      </w:r>
      <w:r w:rsidR="00BB60AB">
        <w:rPr>
          <w:szCs w:val="24"/>
        </w:rPr>
        <w:t>set by users. A copy of every transmission shall be displayed on a command line interface via serial communication</w:t>
      </w:r>
    </w:p>
    <w:p w14:paraId="7C31690F" w14:textId="77777777" w:rsidR="00101202" w:rsidRDefault="00902D2B" w:rsidP="00E62366">
      <w:pPr>
        <w:pStyle w:val="ListParagraph"/>
        <w:numPr>
          <w:ilvl w:val="0"/>
          <w:numId w:val="2"/>
        </w:numPr>
        <w:spacing w:line="276" w:lineRule="auto"/>
        <w:jc w:val="both"/>
        <w:rPr>
          <w:szCs w:val="24"/>
        </w:rPr>
      </w:pPr>
      <w:r>
        <w:rPr>
          <w:szCs w:val="24"/>
        </w:rPr>
        <w:t xml:space="preserve">All information captured shall be converted to text before being transmitted </w:t>
      </w:r>
    </w:p>
    <w:p w14:paraId="7841AEE5" w14:textId="77777777" w:rsidR="00007190" w:rsidRDefault="00101202" w:rsidP="00E62366">
      <w:pPr>
        <w:pStyle w:val="ListParagraph"/>
        <w:numPr>
          <w:ilvl w:val="0"/>
          <w:numId w:val="2"/>
        </w:numPr>
        <w:spacing w:line="276" w:lineRule="auto"/>
        <w:jc w:val="both"/>
        <w:rPr>
          <w:szCs w:val="24"/>
        </w:rPr>
      </w:pPr>
      <w:r>
        <w:rPr>
          <w:szCs w:val="24"/>
        </w:rPr>
        <w:t>Link status information and sensor data shall be displayed and transmitted to the repository</w:t>
      </w:r>
    </w:p>
    <w:p w14:paraId="33F2A9F2" w14:textId="77777777" w:rsidR="00466216" w:rsidRDefault="00007190" w:rsidP="00E62366">
      <w:pPr>
        <w:pStyle w:val="ListParagraph"/>
        <w:numPr>
          <w:ilvl w:val="0"/>
          <w:numId w:val="2"/>
        </w:numPr>
        <w:spacing w:line="276" w:lineRule="auto"/>
        <w:jc w:val="both"/>
        <w:rPr>
          <w:szCs w:val="24"/>
        </w:rPr>
      </w:pPr>
      <w:r>
        <w:rPr>
          <w:szCs w:val="24"/>
        </w:rPr>
        <w:t>Each collected set of data shall be timestamped to establish time it was collected</w:t>
      </w:r>
    </w:p>
    <w:p w14:paraId="52CB72F9" w14:textId="73198216" w:rsidR="00CD51A1" w:rsidRDefault="00466216" w:rsidP="00E62366">
      <w:pPr>
        <w:pStyle w:val="ListParagraph"/>
        <w:numPr>
          <w:ilvl w:val="0"/>
          <w:numId w:val="2"/>
        </w:numPr>
        <w:spacing w:line="276" w:lineRule="auto"/>
        <w:jc w:val="both"/>
        <w:rPr>
          <w:szCs w:val="24"/>
        </w:rPr>
      </w:pPr>
      <w:r>
        <w:rPr>
          <w:szCs w:val="24"/>
        </w:rPr>
        <w:t>Status</w:t>
      </w:r>
      <w:r w:rsidR="004B7F3B">
        <w:rPr>
          <w:szCs w:val="24"/>
        </w:rPr>
        <w:t xml:space="preserve"> and specifications</w:t>
      </w:r>
      <w:r>
        <w:rPr>
          <w:szCs w:val="24"/>
        </w:rPr>
        <w:t xml:space="preserve"> of the node shall be provided on request</w:t>
      </w:r>
      <w:r w:rsidR="00BB60AB">
        <w:rPr>
          <w:szCs w:val="24"/>
        </w:rPr>
        <w:t xml:space="preserve"> </w:t>
      </w:r>
    </w:p>
    <w:p w14:paraId="277B48DC" w14:textId="77777777" w:rsidR="00B246B3" w:rsidRPr="00E62366" w:rsidRDefault="00B246B3" w:rsidP="00B246B3">
      <w:pPr>
        <w:pStyle w:val="ListParagraph"/>
        <w:spacing w:line="276" w:lineRule="auto"/>
        <w:jc w:val="both"/>
        <w:rPr>
          <w:szCs w:val="24"/>
        </w:rPr>
      </w:pPr>
    </w:p>
    <w:p w14:paraId="61C14DFF" w14:textId="77777777" w:rsidR="00F50B6A" w:rsidRDefault="00A05703" w:rsidP="00E62366">
      <w:pPr>
        <w:pStyle w:val="R-SectionHeader"/>
        <w:spacing w:line="276" w:lineRule="auto"/>
        <w:jc w:val="both"/>
        <w:rPr>
          <w:rFonts w:ascii="Times New Roman" w:hAnsi="Times New Roman" w:cs="Times New Roman"/>
          <w:szCs w:val="24"/>
        </w:rPr>
      </w:pPr>
      <w:r w:rsidRPr="00E62366">
        <w:rPr>
          <w:rFonts w:ascii="Times New Roman" w:hAnsi="Times New Roman" w:cs="Times New Roman"/>
          <w:szCs w:val="24"/>
          <w:rPrChange w:id="29" w:author="Flavia Nshemerirwe" w:date="2016-10-06T00:26:00Z">
            <w:rPr/>
          </w:rPrChange>
        </w:rPr>
        <w:t>3.3 System and Integration Requirements</w:t>
      </w:r>
    </w:p>
    <w:p w14:paraId="3FE269EC" w14:textId="7CA1685B" w:rsidR="00A05703" w:rsidRPr="00E62366" w:rsidRDefault="00A05703" w:rsidP="00E62366">
      <w:pPr>
        <w:pStyle w:val="R-SectionHeader"/>
        <w:spacing w:line="276" w:lineRule="auto"/>
        <w:jc w:val="both"/>
        <w:rPr>
          <w:rFonts w:ascii="Times New Roman" w:hAnsi="Times New Roman" w:cs="Times New Roman"/>
          <w:b w:val="0"/>
          <w:i/>
          <w:color w:val="FF0000"/>
          <w:szCs w:val="24"/>
        </w:rPr>
      </w:pPr>
    </w:p>
    <w:p w14:paraId="19A929D5" w14:textId="04EA6583" w:rsidR="2D1F5E8E" w:rsidRPr="00E62366" w:rsidRDefault="2D1F5E8E" w:rsidP="00E62366">
      <w:pPr>
        <w:spacing w:line="276" w:lineRule="auto"/>
        <w:jc w:val="both"/>
        <w:rPr>
          <w:szCs w:val="24"/>
        </w:rPr>
      </w:pPr>
      <w:r w:rsidRPr="00E62366">
        <w:rPr>
          <w:b/>
          <w:bCs/>
          <w:szCs w:val="24"/>
        </w:rPr>
        <w:t>Capture and format data.</w:t>
      </w:r>
    </w:p>
    <w:p w14:paraId="5684854B" w14:textId="144F9EAA" w:rsidR="2D1F5E8E" w:rsidRPr="00E62366" w:rsidRDefault="2D1F5E8E" w:rsidP="00E62366">
      <w:pPr>
        <w:pStyle w:val="ListParagraph"/>
        <w:numPr>
          <w:ilvl w:val="0"/>
          <w:numId w:val="2"/>
        </w:numPr>
        <w:spacing w:line="276" w:lineRule="auto"/>
        <w:jc w:val="both"/>
        <w:rPr>
          <w:szCs w:val="24"/>
        </w:rPr>
      </w:pPr>
      <w:r w:rsidRPr="00E62366">
        <w:rPr>
          <w:szCs w:val="24"/>
        </w:rPr>
        <w:t xml:space="preserve">The application shall capture </w:t>
      </w:r>
      <w:r w:rsidR="005461E0">
        <w:rPr>
          <w:szCs w:val="24"/>
        </w:rPr>
        <w:t>data from the different sensors in a</w:t>
      </w:r>
      <w:r w:rsidRPr="00E62366">
        <w:rPr>
          <w:szCs w:val="24"/>
        </w:rPr>
        <w:t xml:space="preserve"> WSN. The captured data </w:t>
      </w:r>
      <w:r w:rsidR="00C12E2A">
        <w:rPr>
          <w:szCs w:val="24"/>
        </w:rPr>
        <w:t xml:space="preserve">shall include </w:t>
      </w:r>
      <w:r w:rsidRPr="00E62366">
        <w:rPr>
          <w:szCs w:val="24"/>
        </w:rPr>
        <w:t xml:space="preserve">link quality data or weather data. </w:t>
      </w:r>
    </w:p>
    <w:p w14:paraId="4C98B569" w14:textId="2B931377" w:rsidR="2D1F5E8E" w:rsidRPr="00E62366" w:rsidRDefault="2D1F5E8E" w:rsidP="00E62366">
      <w:pPr>
        <w:pStyle w:val="ListParagraph"/>
        <w:numPr>
          <w:ilvl w:val="0"/>
          <w:numId w:val="2"/>
        </w:numPr>
        <w:spacing w:line="276" w:lineRule="auto"/>
        <w:jc w:val="both"/>
        <w:rPr>
          <w:szCs w:val="24"/>
        </w:rPr>
      </w:pPr>
      <w:r w:rsidRPr="00E62366">
        <w:rPr>
          <w:szCs w:val="24"/>
        </w:rPr>
        <w:t>The applica</w:t>
      </w:r>
      <w:r w:rsidR="00C12E2A">
        <w:rPr>
          <w:szCs w:val="24"/>
        </w:rPr>
        <w:t>tion shall also format the data, perform s</w:t>
      </w:r>
      <w:r w:rsidRPr="00E62366">
        <w:rPr>
          <w:szCs w:val="24"/>
        </w:rPr>
        <w:t>ensor signal proc</w:t>
      </w:r>
      <w:r w:rsidR="00C12E2A">
        <w:rPr>
          <w:szCs w:val="24"/>
        </w:rPr>
        <w:t>essing and calculate</w:t>
      </w:r>
      <w:r w:rsidRPr="00E62366">
        <w:rPr>
          <w:szCs w:val="24"/>
        </w:rPr>
        <w:t xml:space="preserve"> derived information</w:t>
      </w:r>
      <w:r w:rsidR="00C12E2A">
        <w:rPr>
          <w:szCs w:val="24"/>
        </w:rPr>
        <w:t>. F</w:t>
      </w:r>
      <w:r w:rsidRPr="00E62366">
        <w:rPr>
          <w:szCs w:val="24"/>
        </w:rPr>
        <w:t>or example</w:t>
      </w:r>
      <w:r w:rsidR="00C12E2A">
        <w:rPr>
          <w:szCs w:val="24"/>
        </w:rPr>
        <w:t>,</w:t>
      </w:r>
      <w:r w:rsidRPr="00E62366">
        <w:rPr>
          <w:szCs w:val="24"/>
        </w:rPr>
        <w:t xml:space="preserve"> dew points.</w:t>
      </w:r>
    </w:p>
    <w:p w14:paraId="56031C98" w14:textId="087CEF64" w:rsidR="2D1F5E8E" w:rsidRPr="00E62366" w:rsidRDefault="2D1F5E8E" w:rsidP="00E62366">
      <w:pPr>
        <w:spacing w:line="276" w:lineRule="auto"/>
        <w:jc w:val="both"/>
        <w:rPr>
          <w:szCs w:val="24"/>
        </w:rPr>
      </w:pPr>
      <w:r w:rsidRPr="00E62366">
        <w:rPr>
          <w:b/>
          <w:bCs/>
          <w:szCs w:val="24"/>
        </w:rPr>
        <w:t>Transmit data.</w:t>
      </w:r>
    </w:p>
    <w:p w14:paraId="08C17AF9" w14:textId="6499F3CE" w:rsidR="2D1F5E8E" w:rsidRPr="00E62366" w:rsidRDefault="2D1F5E8E" w:rsidP="00E62366">
      <w:pPr>
        <w:pStyle w:val="ListParagraph"/>
        <w:numPr>
          <w:ilvl w:val="0"/>
          <w:numId w:val="2"/>
        </w:numPr>
        <w:spacing w:line="276" w:lineRule="auto"/>
        <w:jc w:val="both"/>
        <w:rPr>
          <w:szCs w:val="24"/>
        </w:rPr>
      </w:pPr>
      <w:r w:rsidRPr="00E62366">
        <w:rPr>
          <w:szCs w:val="24"/>
        </w:rPr>
        <w:t>The application shall enable sensor nodes to transmit the processed data to a sink node</w:t>
      </w:r>
      <w:r w:rsidR="00551EBB">
        <w:rPr>
          <w:szCs w:val="24"/>
        </w:rPr>
        <w:t>,</w:t>
      </w:r>
      <w:r w:rsidRPr="00E62366">
        <w:rPr>
          <w:szCs w:val="24"/>
        </w:rPr>
        <w:t xml:space="preserve"> which </w:t>
      </w:r>
      <w:r w:rsidR="00551EBB">
        <w:rPr>
          <w:szCs w:val="24"/>
        </w:rPr>
        <w:t>shall</w:t>
      </w:r>
      <w:r w:rsidRPr="00E62366">
        <w:rPr>
          <w:szCs w:val="24"/>
        </w:rPr>
        <w:t xml:space="preserve"> later transmit it to a ce</w:t>
      </w:r>
      <w:r w:rsidR="00551EBB">
        <w:rPr>
          <w:szCs w:val="24"/>
        </w:rPr>
        <w:t>ntral repository</w:t>
      </w:r>
      <w:r w:rsidRPr="00E62366">
        <w:rPr>
          <w:szCs w:val="24"/>
        </w:rPr>
        <w:t>.</w:t>
      </w:r>
    </w:p>
    <w:p w14:paraId="0B4264A7" w14:textId="6D77BEA1" w:rsidR="2D1F5E8E" w:rsidRPr="00E62366" w:rsidRDefault="2D1F5E8E" w:rsidP="00E62366">
      <w:pPr>
        <w:pStyle w:val="ListParagraph"/>
        <w:numPr>
          <w:ilvl w:val="0"/>
          <w:numId w:val="2"/>
        </w:numPr>
        <w:spacing w:line="276" w:lineRule="auto"/>
        <w:jc w:val="both"/>
        <w:rPr>
          <w:szCs w:val="24"/>
        </w:rPr>
      </w:pPr>
      <w:r w:rsidRPr="00E62366">
        <w:rPr>
          <w:szCs w:val="24"/>
        </w:rPr>
        <w:t xml:space="preserve">The application shall enable </w:t>
      </w:r>
      <w:r w:rsidR="00006AAA">
        <w:rPr>
          <w:szCs w:val="24"/>
        </w:rPr>
        <w:t>transmission of</w:t>
      </w:r>
      <w:r w:rsidRPr="00E62366">
        <w:rPr>
          <w:szCs w:val="24"/>
        </w:rPr>
        <w:t xml:space="preserve"> broadcast and multicast messages to the network. The messages </w:t>
      </w:r>
      <w:r w:rsidR="00006AAA">
        <w:rPr>
          <w:szCs w:val="24"/>
        </w:rPr>
        <w:t>shall</w:t>
      </w:r>
      <w:r w:rsidRPr="00E62366">
        <w:rPr>
          <w:szCs w:val="24"/>
        </w:rPr>
        <w:t xml:space="preserve"> include network queries and commands from the terminal.</w:t>
      </w:r>
    </w:p>
    <w:p w14:paraId="2A3FED40" w14:textId="135E4334" w:rsidR="2D1F5E8E" w:rsidRPr="00E62366" w:rsidRDefault="00006AAA" w:rsidP="00E62366">
      <w:pPr>
        <w:pStyle w:val="ListParagraph"/>
        <w:numPr>
          <w:ilvl w:val="0"/>
          <w:numId w:val="2"/>
        </w:numPr>
        <w:spacing w:line="276" w:lineRule="auto"/>
        <w:jc w:val="both"/>
        <w:rPr>
          <w:szCs w:val="24"/>
        </w:rPr>
      </w:pPr>
      <w:r>
        <w:rPr>
          <w:szCs w:val="24"/>
        </w:rPr>
        <w:t>N</w:t>
      </w:r>
      <w:r w:rsidR="2D1F5E8E" w:rsidRPr="00E62366">
        <w:rPr>
          <w:szCs w:val="24"/>
        </w:rPr>
        <w:t>odes shall attach timestamps to the data before transmitting it to other nodes.</w:t>
      </w:r>
    </w:p>
    <w:p w14:paraId="53662783" w14:textId="2EC83A6C" w:rsidR="2D1F5E8E" w:rsidRPr="00E62366" w:rsidRDefault="2D1F5E8E" w:rsidP="00E62366">
      <w:pPr>
        <w:pStyle w:val="ListParagraph"/>
        <w:numPr>
          <w:ilvl w:val="0"/>
          <w:numId w:val="2"/>
        </w:numPr>
        <w:spacing w:line="276" w:lineRule="auto"/>
        <w:jc w:val="both"/>
        <w:rPr>
          <w:szCs w:val="24"/>
        </w:rPr>
      </w:pPr>
      <w:r w:rsidRPr="00E62366">
        <w:rPr>
          <w:szCs w:val="24"/>
        </w:rPr>
        <w:t>The application shall use s</w:t>
      </w:r>
      <w:r w:rsidR="00D344BE">
        <w:rPr>
          <w:szCs w:val="24"/>
        </w:rPr>
        <w:t xml:space="preserve">erial communication to transmit </w:t>
      </w:r>
      <w:r w:rsidRPr="00E62366">
        <w:rPr>
          <w:szCs w:val="24"/>
        </w:rPr>
        <w:t xml:space="preserve">data. </w:t>
      </w:r>
    </w:p>
    <w:p w14:paraId="372FE46C" w14:textId="71A7C962" w:rsidR="2D1F5E8E" w:rsidRPr="00E62366" w:rsidRDefault="2D1F5E8E" w:rsidP="00E62366">
      <w:pPr>
        <w:pStyle w:val="ListParagraph"/>
        <w:numPr>
          <w:ilvl w:val="0"/>
          <w:numId w:val="2"/>
        </w:numPr>
        <w:spacing w:line="276" w:lineRule="auto"/>
        <w:jc w:val="both"/>
        <w:rPr>
          <w:szCs w:val="24"/>
        </w:rPr>
      </w:pPr>
      <w:r w:rsidRPr="00E62366">
        <w:rPr>
          <w:szCs w:val="24"/>
        </w:rPr>
        <w:t>The application shal</w:t>
      </w:r>
      <w:r w:rsidR="00D344BE">
        <w:rPr>
          <w:szCs w:val="24"/>
        </w:rPr>
        <w:t xml:space="preserve">l </w:t>
      </w:r>
      <w:r w:rsidR="00674BD4">
        <w:rPr>
          <w:szCs w:val="24"/>
        </w:rPr>
        <w:t>generate and display</w:t>
      </w:r>
      <w:r w:rsidR="00D344BE">
        <w:rPr>
          <w:szCs w:val="24"/>
        </w:rPr>
        <w:t xml:space="preserve"> radio statistics for each</w:t>
      </w:r>
      <w:r w:rsidRPr="00E62366">
        <w:rPr>
          <w:szCs w:val="24"/>
        </w:rPr>
        <w:t xml:space="preserve"> transmission. </w:t>
      </w:r>
    </w:p>
    <w:p w14:paraId="192BA08B" w14:textId="43649AD6" w:rsidR="2D1F5E8E" w:rsidRPr="00E62366" w:rsidRDefault="2D1F5E8E" w:rsidP="00E62366">
      <w:pPr>
        <w:pStyle w:val="ListParagraph"/>
        <w:numPr>
          <w:ilvl w:val="0"/>
          <w:numId w:val="2"/>
        </w:numPr>
        <w:spacing w:line="276" w:lineRule="auto"/>
        <w:jc w:val="both"/>
        <w:rPr>
          <w:szCs w:val="24"/>
        </w:rPr>
      </w:pPr>
      <w:r w:rsidRPr="00E62366">
        <w:rPr>
          <w:szCs w:val="24"/>
        </w:rPr>
        <w:t>The users shall also be able to set the data fields to be transmitted to the central repository based on the requirements of the AWS.</w:t>
      </w:r>
    </w:p>
    <w:p w14:paraId="3C4F45B0" w14:textId="77777777" w:rsidR="00674BD4" w:rsidRDefault="00674BD4" w:rsidP="00E62366">
      <w:pPr>
        <w:spacing w:line="276" w:lineRule="auto"/>
        <w:jc w:val="both"/>
        <w:rPr>
          <w:b/>
          <w:bCs/>
          <w:szCs w:val="24"/>
        </w:rPr>
      </w:pPr>
    </w:p>
    <w:p w14:paraId="272B8B7A" w14:textId="28577814" w:rsidR="2D1F5E8E" w:rsidRPr="00E62366" w:rsidRDefault="2D1F5E8E" w:rsidP="00E62366">
      <w:pPr>
        <w:spacing w:line="276" w:lineRule="auto"/>
        <w:jc w:val="both"/>
        <w:rPr>
          <w:szCs w:val="24"/>
        </w:rPr>
      </w:pPr>
      <w:r w:rsidRPr="00E62366">
        <w:rPr>
          <w:b/>
          <w:bCs/>
          <w:szCs w:val="24"/>
        </w:rPr>
        <w:t>System debugging</w:t>
      </w:r>
      <w:r w:rsidR="008D0819">
        <w:rPr>
          <w:b/>
          <w:bCs/>
          <w:szCs w:val="24"/>
        </w:rPr>
        <w:t xml:space="preserve">: </w:t>
      </w:r>
      <w:r w:rsidRPr="00E62366">
        <w:rPr>
          <w:szCs w:val="24"/>
        </w:rPr>
        <w:t xml:space="preserve">The application shall make </w:t>
      </w:r>
      <w:r w:rsidR="008D0819">
        <w:rPr>
          <w:szCs w:val="24"/>
        </w:rPr>
        <w:t>support node</w:t>
      </w:r>
      <w:r w:rsidRPr="00E62366">
        <w:rPr>
          <w:szCs w:val="24"/>
        </w:rPr>
        <w:t xml:space="preserve"> debug</w:t>
      </w:r>
      <w:r w:rsidR="008D0819">
        <w:rPr>
          <w:szCs w:val="24"/>
        </w:rPr>
        <w:t xml:space="preserve">ging </w:t>
      </w:r>
      <w:r w:rsidRPr="00E62366">
        <w:rPr>
          <w:szCs w:val="24"/>
        </w:rPr>
        <w:t>a</w:t>
      </w:r>
      <w:r w:rsidR="008D0819">
        <w:rPr>
          <w:szCs w:val="24"/>
        </w:rPr>
        <w:t>t the</w:t>
      </w:r>
      <w:r w:rsidRPr="00E62366">
        <w:rPr>
          <w:szCs w:val="24"/>
        </w:rPr>
        <w:t xml:space="preserve"> terminal.</w:t>
      </w:r>
    </w:p>
    <w:p w14:paraId="44F74C47" w14:textId="4E7A447A" w:rsidR="2D1F5E8E" w:rsidRPr="00E62366" w:rsidRDefault="2D1F5E8E" w:rsidP="00E62366">
      <w:pPr>
        <w:spacing w:line="276" w:lineRule="auto"/>
        <w:jc w:val="both"/>
        <w:rPr>
          <w:szCs w:val="24"/>
        </w:rPr>
      </w:pPr>
      <w:r w:rsidRPr="00E62366">
        <w:rPr>
          <w:b/>
          <w:bCs/>
          <w:szCs w:val="24"/>
        </w:rPr>
        <w:t xml:space="preserve">Data </w:t>
      </w:r>
      <w:r w:rsidR="008D0819">
        <w:rPr>
          <w:b/>
          <w:bCs/>
          <w:szCs w:val="24"/>
        </w:rPr>
        <w:t xml:space="preserve">buffering: </w:t>
      </w:r>
      <w:r w:rsidRPr="00E62366">
        <w:rPr>
          <w:szCs w:val="24"/>
        </w:rPr>
        <w:t xml:space="preserve">The nodes shall </w:t>
      </w:r>
      <w:r w:rsidR="008D0819">
        <w:rPr>
          <w:szCs w:val="24"/>
        </w:rPr>
        <w:t>buffer collected</w:t>
      </w:r>
      <w:r w:rsidRPr="00E62366">
        <w:rPr>
          <w:szCs w:val="24"/>
        </w:rPr>
        <w:t xml:space="preserve"> data </w:t>
      </w:r>
      <w:r w:rsidR="008D0819">
        <w:rPr>
          <w:szCs w:val="24"/>
        </w:rPr>
        <w:t xml:space="preserve">before </w:t>
      </w:r>
      <w:r w:rsidRPr="00E62366">
        <w:rPr>
          <w:szCs w:val="24"/>
        </w:rPr>
        <w:t>it is transmitted to the sink node</w:t>
      </w:r>
      <w:r w:rsidR="008D0819">
        <w:rPr>
          <w:szCs w:val="24"/>
        </w:rPr>
        <w:t>, which shall be</w:t>
      </w:r>
      <w:r w:rsidRPr="00E62366">
        <w:rPr>
          <w:szCs w:val="24"/>
        </w:rPr>
        <w:t xml:space="preserve"> connected to </w:t>
      </w:r>
      <w:r w:rsidR="00867CEB">
        <w:rPr>
          <w:szCs w:val="24"/>
        </w:rPr>
        <w:t>a</w:t>
      </w:r>
      <w:r w:rsidRPr="00E62366">
        <w:rPr>
          <w:szCs w:val="24"/>
        </w:rPr>
        <w:t xml:space="preserve"> gateway</w:t>
      </w:r>
      <w:r w:rsidR="00867CEB">
        <w:rPr>
          <w:szCs w:val="24"/>
        </w:rPr>
        <w:t xml:space="preserve"> device</w:t>
      </w:r>
      <w:r w:rsidRPr="00E62366">
        <w:rPr>
          <w:szCs w:val="24"/>
        </w:rPr>
        <w:t>.</w:t>
      </w:r>
    </w:p>
    <w:p w14:paraId="2F00F5F6" w14:textId="47A95D1F" w:rsidR="2D1F5E8E" w:rsidRPr="00E62366" w:rsidRDefault="2D1F5E8E" w:rsidP="00E62366">
      <w:pPr>
        <w:spacing w:line="276" w:lineRule="auto"/>
        <w:jc w:val="both"/>
        <w:rPr>
          <w:szCs w:val="24"/>
        </w:rPr>
      </w:pPr>
    </w:p>
    <w:p w14:paraId="5F20F84D" w14:textId="77777777" w:rsidR="00C60E57" w:rsidRPr="00E62366" w:rsidRDefault="00A05703" w:rsidP="00E62366">
      <w:pPr>
        <w:pStyle w:val="R-SectionHeader"/>
        <w:spacing w:line="276" w:lineRule="auto"/>
        <w:jc w:val="both"/>
        <w:rPr>
          <w:rFonts w:ascii="Times New Roman" w:hAnsi="Times New Roman" w:cs="Times New Roman"/>
          <w:szCs w:val="24"/>
        </w:rPr>
      </w:pPr>
      <w:r w:rsidRPr="00E62366">
        <w:rPr>
          <w:rFonts w:ascii="Times New Roman" w:hAnsi="Times New Roman" w:cs="Times New Roman"/>
          <w:szCs w:val="24"/>
          <w:rPrChange w:id="30" w:author="Flavia Nshemerirwe" w:date="2016-10-06T00:26:00Z">
            <w:rPr/>
          </w:rPrChange>
        </w:rPr>
        <w:t>3.4 Security Requirements</w:t>
      </w:r>
    </w:p>
    <w:p w14:paraId="5B03421A" w14:textId="77777777" w:rsidR="00C60E57" w:rsidRPr="00E62366" w:rsidRDefault="00C60E57" w:rsidP="00E62366">
      <w:pPr>
        <w:spacing w:line="276" w:lineRule="auto"/>
        <w:jc w:val="both"/>
        <w:rPr>
          <w:szCs w:val="24"/>
        </w:rPr>
      </w:pPr>
    </w:p>
    <w:p w14:paraId="3CE4B2C9" w14:textId="790C7D20" w:rsidR="00C60E57" w:rsidRDefault="00B02D76" w:rsidP="00E62366">
      <w:pPr>
        <w:pStyle w:val="NormalWeb"/>
        <w:spacing w:before="0" w:beforeAutospacing="0" w:after="0" w:afterAutospacing="0" w:line="276" w:lineRule="auto"/>
        <w:jc w:val="both"/>
        <w:rPr>
          <w:color w:val="000000"/>
        </w:rPr>
      </w:pPr>
      <w:r>
        <w:rPr>
          <w:color w:val="000000"/>
        </w:rPr>
        <w:t>Since</w:t>
      </w:r>
      <w:r w:rsidR="003A2493">
        <w:rPr>
          <w:color w:val="000000"/>
        </w:rPr>
        <w:t xml:space="preserve"> weather information is not confidential</w:t>
      </w:r>
      <w:r>
        <w:rPr>
          <w:color w:val="000000"/>
        </w:rPr>
        <w:t xml:space="preserve"> </w:t>
      </w:r>
      <w:r w:rsidR="003A2493">
        <w:rPr>
          <w:color w:val="000000"/>
        </w:rPr>
        <w:t>information and more so, getting sense out of it requires one to collect over time, we shall no consider any application security measures. Data shall be transmitted without any form of encryption.</w:t>
      </w:r>
    </w:p>
    <w:p w14:paraId="29493895" w14:textId="77777777" w:rsidR="003A2493" w:rsidRDefault="003A2493" w:rsidP="00E62366">
      <w:pPr>
        <w:pStyle w:val="NormalWeb"/>
        <w:spacing w:before="0" w:beforeAutospacing="0" w:after="0" w:afterAutospacing="0" w:line="276" w:lineRule="auto"/>
        <w:jc w:val="both"/>
        <w:rPr>
          <w:color w:val="000000"/>
        </w:rPr>
      </w:pPr>
    </w:p>
    <w:p w14:paraId="6F291C06" w14:textId="1BFD0A28" w:rsidR="003A2493" w:rsidRPr="00E62366" w:rsidRDefault="003A2493" w:rsidP="00E62366">
      <w:pPr>
        <w:pStyle w:val="NormalWeb"/>
        <w:spacing w:before="0" w:beforeAutospacing="0" w:after="0" w:afterAutospacing="0" w:line="276" w:lineRule="auto"/>
        <w:jc w:val="both"/>
      </w:pPr>
      <w:r>
        <w:rPr>
          <w:color w:val="000000"/>
        </w:rPr>
        <w:lastRenderedPageBreak/>
        <w:t>Malicious nodes shall not be allowed to join the network. For that reason, any node that attempts to join the network shall be required to be registered with the sink first. Otherwise, it shall neither relay nor transmit to the network nodes.</w:t>
      </w:r>
    </w:p>
    <w:p w14:paraId="735FB780" w14:textId="1842944D" w:rsidR="00A05703" w:rsidRPr="00E62366" w:rsidRDefault="00A05703" w:rsidP="00B02D76">
      <w:pPr>
        <w:pStyle w:val="Heading4"/>
        <w:keepNext w:val="0"/>
        <w:numPr>
          <w:ilvl w:val="0"/>
          <w:numId w:val="0"/>
        </w:numPr>
        <w:spacing w:before="0" w:after="40" w:line="276" w:lineRule="auto"/>
        <w:ind w:left="864" w:hanging="864"/>
        <w:textAlignment w:val="baseline"/>
        <w:rPr>
          <w:rFonts w:ascii="Times New Roman" w:hAnsi="Times New Roman"/>
          <w:b w:val="0"/>
          <w:bCs/>
          <w:color w:val="000000"/>
          <w:sz w:val="24"/>
          <w:szCs w:val="24"/>
          <w:rPrChange w:id="31" w:author="Flavia Nshemerirwe" w:date="2016-10-06T00:26:00Z">
            <w:rPr/>
          </w:rPrChange>
        </w:rPr>
      </w:pPr>
    </w:p>
    <w:p w14:paraId="270BCAAB" w14:textId="77777777" w:rsidR="00C60E57" w:rsidRPr="00E62366" w:rsidRDefault="00A05703" w:rsidP="00E62366">
      <w:pPr>
        <w:pStyle w:val="R-SectionHeader"/>
        <w:spacing w:line="276" w:lineRule="auto"/>
        <w:jc w:val="both"/>
        <w:rPr>
          <w:rFonts w:ascii="Times New Roman" w:hAnsi="Times New Roman" w:cs="Times New Roman"/>
          <w:szCs w:val="24"/>
        </w:rPr>
      </w:pPr>
      <w:r w:rsidRPr="00E62366">
        <w:rPr>
          <w:rFonts w:ascii="Times New Roman" w:hAnsi="Times New Roman" w:cs="Times New Roman"/>
          <w:szCs w:val="24"/>
          <w:rPrChange w:id="32" w:author="Flavia Nshemerirwe" w:date="2016-10-06T00:26:00Z">
            <w:rPr/>
          </w:rPrChange>
        </w:rPr>
        <w:t>3.5 User Interface Requirements</w:t>
      </w:r>
    </w:p>
    <w:p w14:paraId="4CE44744" w14:textId="77F95AE5" w:rsidR="00A05703" w:rsidRDefault="00A05703" w:rsidP="003A2493">
      <w:pPr>
        <w:pStyle w:val="R-SectionHeader"/>
        <w:spacing w:line="276" w:lineRule="auto"/>
        <w:jc w:val="both"/>
        <w:rPr>
          <w:rFonts w:ascii="Times New Roman" w:hAnsi="Times New Roman" w:cs="Times New Roman"/>
          <w:b w:val="0"/>
          <w:i/>
          <w:color w:val="FF0000"/>
          <w:szCs w:val="24"/>
        </w:rPr>
      </w:pPr>
      <w:r w:rsidRPr="00E62366">
        <w:rPr>
          <w:rFonts w:ascii="Times New Roman" w:hAnsi="Times New Roman" w:cs="Times New Roman"/>
          <w:szCs w:val="24"/>
          <w:rPrChange w:id="33" w:author="Flavia Nshemerirwe" w:date="2016-10-06T00:26:00Z">
            <w:rPr/>
          </w:rPrChange>
        </w:rPr>
        <w:br/>
      </w:r>
    </w:p>
    <w:p w14:paraId="123291AF"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390BA3B7"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0E9485B7"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3AA1F3B9"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720FC237"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619AB928"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07BE1312"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21EE3D5B"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4BB49F27"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6B4A85DD"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24FE624D"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4E0DF6EB"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08C67223" w14:textId="7F9C08DE" w:rsidR="00E62366" w:rsidRDefault="00265E3A" w:rsidP="00265E3A">
      <w:pPr>
        <w:pStyle w:val="Caption"/>
      </w:pPr>
      <w:r>
        <w:t xml:space="preserve">Figure </w:t>
      </w:r>
      <w:r>
        <w:fldChar w:fldCharType="begin"/>
      </w:r>
      <w:r>
        <w:instrText xml:space="preserve"> SEQ Figure \* ARABIC </w:instrText>
      </w:r>
      <w:r>
        <w:fldChar w:fldCharType="separate"/>
      </w:r>
      <w:r w:rsidR="007C768E">
        <w:rPr>
          <w:noProof/>
        </w:rPr>
        <w:t>1</w:t>
      </w:r>
      <w:r>
        <w:fldChar w:fldCharType="end"/>
      </w:r>
      <w:r>
        <w:t xml:space="preserve"> </w:t>
      </w:r>
      <w:r w:rsidR="00317A28">
        <w:rPr>
          <w:i w:val="0"/>
        </w:rPr>
        <w:t>WIMEA-ICT RSS2</w:t>
      </w:r>
      <w:r w:rsidR="00317A28">
        <w:rPr>
          <w:i w:val="0"/>
        </w:rPr>
        <w:t xml:space="preserve"> Application</w:t>
      </w:r>
      <w:r w:rsidR="007C768E" w:rsidRPr="00E62366">
        <w:rPr>
          <w:b/>
        </w:rPr>
        <w:t xml:space="preserve"> </w:t>
      </w:r>
      <w:r>
        <w:t xml:space="preserve">Console interface showing minutely data captured </w:t>
      </w:r>
    </w:p>
    <w:p w14:paraId="06F551C6" w14:textId="77777777" w:rsidR="007C768E" w:rsidRDefault="007C768E" w:rsidP="00265E3A">
      <w:pPr>
        <w:pStyle w:val="Caption"/>
      </w:pPr>
    </w:p>
    <w:p w14:paraId="0C4ECD02" w14:textId="77777777" w:rsidR="007C768E" w:rsidRDefault="007C768E" w:rsidP="00265E3A">
      <w:pPr>
        <w:pStyle w:val="Caption"/>
      </w:pPr>
    </w:p>
    <w:p w14:paraId="461B826B" w14:textId="77777777" w:rsidR="007C768E" w:rsidRDefault="007C768E" w:rsidP="00265E3A">
      <w:pPr>
        <w:pStyle w:val="Caption"/>
      </w:pPr>
    </w:p>
    <w:p w14:paraId="286721A8" w14:textId="77777777" w:rsidR="007C768E" w:rsidRDefault="007C768E" w:rsidP="00265E3A">
      <w:pPr>
        <w:pStyle w:val="Caption"/>
      </w:pPr>
    </w:p>
    <w:p w14:paraId="1782FB42" w14:textId="77777777" w:rsidR="007C768E" w:rsidRDefault="007C768E" w:rsidP="00265E3A">
      <w:pPr>
        <w:pStyle w:val="Caption"/>
      </w:pPr>
    </w:p>
    <w:p w14:paraId="16EDC28F" w14:textId="18BF7C48" w:rsidR="007C768E" w:rsidRDefault="007C768E" w:rsidP="007C768E">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Configuring Transmission rate </w:t>
      </w:r>
    </w:p>
    <w:p w14:paraId="50C7C77F" w14:textId="77777777" w:rsidR="007C768E" w:rsidRDefault="007C768E" w:rsidP="007C768E">
      <w:pPr>
        <w:pStyle w:val="Caption"/>
      </w:pPr>
    </w:p>
    <w:p w14:paraId="169CB15B" w14:textId="77777777" w:rsidR="007C768E" w:rsidRDefault="007C768E" w:rsidP="007C768E">
      <w:pPr>
        <w:pStyle w:val="Caption"/>
      </w:pPr>
    </w:p>
    <w:p w14:paraId="144CA6FC" w14:textId="77777777" w:rsidR="007C768E" w:rsidRDefault="007C768E" w:rsidP="007C768E">
      <w:pPr>
        <w:pStyle w:val="Caption"/>
      </w:pPr>
    </w:p>
    <w:p w14:paraId="5BAECA7E" w14:textId="77777777" w:rsidR="007C768E" w:rsidRDefault="007C768E" w:rsidP="007C768E">
      <w:pPr>
        <w:pStyle w:val="Caption"/>
      </w:pPr>
    </w:p>
    <w:p w14:paraId="5B9B1F69" w14:textId="161908DC" w:rsidR="007C768E" w:rsidRDefault="007C768E" w:rsidP="007C768E">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Menu Items </w:t>
      </w:r>
    </w:p>
    <w:p w14:paraId="6E6B6BBB" w14:textId="77777777" w:rsidR="00265E3A" w:rsidRDefault="00265E3A" w:rsidP="00265E3A">
      <w:pPr>
        <w:pStyle w:val="Caption"/>
      </w:pPr>
    </w:p>
    <w:p w14:paraId="60F7924A" w14:textId="77777777" w:rsidR="00265E3A" w:rsidRDefault="00265E3A" w:rsidP="00265E3A">
      <w:pPr>
        <w:pStyle w:val="Caption"/>
      </w:pPr>
    </w:p>
    <w:p w14:paraId="14B41B52" w14:textId="77777777" w:rsidR="00265E3A" w:rsidRDefault="00265E3A" w:rsidP="00265E3A">
      <w:pPr>
        <w:pStyle w:val="Caption"/>
      </w:pPr>
    </w:p>
    <w:p w14:paraId="5C88C49F" w14:textId="77777777" w:rsidR="00265E3A" w:rsidRDefault="00265E3A" w:rsidP="00265E3A">
      <w:pPr>
        <w:pStyle w:val="Caption"/>
      </w:pPr>
    </w:p>
    <w:p w14:paraId="05EBEB92" w14:textId="77777777" w:rsidR="00265E3A" w:rsidRDefault="00265E3A" w:rsidP="00265E3A">
      <w:pPr>
        <w:pStyle w:val="Caption"/>
      </w:pPr>
    </w:p>
    <w:p w14:paraId="46B8F16B" w14:textId="77777777" w:rsidR="00265E3A" w:rsidRDefault="00265E3A" w:rsidP="00265E3A">
      <w:pPr>
        <w:pStyle w:val="Caption"/>
      </w:pPr>
    </w:p>
    <w:p w14:paraId="4012643F" w14:textId="77777777" w:rsidR="00265E3A" w:rsidRDefault="00265E3A" w:rsidP="00265E3A">
      <w:pPr>
        <w:pStyle w:val="Caption"/>
      </w:pPr>
    </w:p>
    <w:p w14:paraId="1C9C9E94" w14:textId="77777777" w:rsidR="00265E3A" w:rsidRDefault="00265E3A" w:rsidP="00265E3A">
      <w:pPr>
        <w:pStyle w:val="Caption"/>
      </w:pPr>
    </w:p>
    <w:p w14:paraId="3F7C5780" w14:textId="77777777" w:rsidR="00265E3A" w:rsidRDefault="00265E3A" w:rsidP="00265E3A">
      <w:pPr>
        <w:pStyle w:val="Caption"/>
        <w:rPr>
          <w:b/>
          <w:i w:val="0"/>
          <w:color w:val="FF0000"/>
        </w:rPr>
      </w:pPr>
    </w:p>
    <w:p w14:paraId="4015573F"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0DC0DE03"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3B11CF90"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3554A32D"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0B04C35A" w14:textId="77777777" w:rsidR="00E62366" w:rsidRDefault="00E62366" w:rsidP="00E62366">
      <w:pPr>
        <w:pStyle w:val="R-Normal"/>
        <w:spacing w:line="276" w:lineRule="auto"/>
        <w:jc w:val="both"/>
        <w:rPr>
          <w:rFonts w:ascii="Times New Roman" w:hAnsi="Times New Roman" w:cs="Times New Roman"/>
          <w:b/>
          <w:i/>
          <w:color w:val="FF0000"/>
          <w:sz w:val="24"/>
          <w:szCs w:val="24"/>
        </w:rPr>
      </w:pPr>
    </w:p>
    <w:p w14:paraId="4586AC5D" w14:textId="77777777" w:rsidR="00A05703" w:rsidRPr="00E62366" w:rsidRDefault="00A05703" w:rsidP="00E62366">
      <w:pPr>
        <w:pStyle w:val="R-SubHead1"/>
        <w:spacing w:line="276" w:lineRule="auto"/>
        <w:jc w:val="both"/>
        <w:rPr>
          <w:rFonts w:ascii="Times New Roman" w:hAnsi="Times New Roman" w:cs="Times New Roman"/>
          <w:szCs w:val="24"/>
          <w:rPrChange w:id="34" w:author="Flavia Nshemerirwe" w:date="2016-10-06T00:26:00Z">
            <w:rPr/>
          </w:rPrChange>
        </w:rPr>
      </w:pPr>
      <w:r w:rsidRPr="00E62366">
        <w:rPr>
          <w:rFonts w:ascii="Times New Roman" w:hAnsi="Times New Roman" w:cs="Times New Roman"/>
          <w:szCs w:val="24"/>
          <w:rPrChange w:id="35" w:author="Flavia Nshemerirwe" w:date="2016-10-06T00:26:00Z">
            <w:rPr/>
          </w:rPrChange>
        </w:rPr>
        <w:t>4. High-Level Technology Architecture</w:t>
      </w:r>
    </w:p>
    <w:p w14:paraId="5B0BF53C" w14:textId="77777777" w:rsidR="005D3514" w:rsidRPr="00E62366" w:rsidRDefault="005D3514" w:rsidP="00E62366">
      <w:pPr>
        <w:pStyle w:val="NormalWeb"/>
        <w:spacing w:before="0" w:beforeAutospacing="0" w:after="0" w:afterAutospacing="0" w:line="276" w:lineRule="auto"/>
        <w:jc w:val="both"/>
        <w:rPr>
          <w:lang w:eastAsia="zh-CN"/>
        </w:rPr>
      </w:pPr>
    </w:p>
    <w:p w14:paraId="7D127B7E" w14:textId="69E952F2" w:rsidR="005D3514" w:rsidRPr="00E62366" w:rsidRDefault="00315129" w:rsidP="00E62366">
      <w:pPr>
        <w:pStyle w:val="NormalWeb"/>
        <w:spacing w:before="0" w:beforeAutospacing="0" w:after="0" w:afterAutospacing="0" w:line="276" w:lineRule="auto"/>
        <w:jc w:val="both"/>
      </w:pPr>
      <w:r>
        <w:t xml:space="preserve">The application is installed on </w:t>
      </w:r>
      <w:r w:rsidR="00D879A9">
        <w:t>RSS2</w:t>
      </w:r>
      <w:r w:rsidR="0004510E">
        <w:t xml:space="preserve"> sensor</w:t>
      </w:r>
      <w:r w:rsidR="00D879A9">
        <w:t xml:space="preserve"> nodes that </w:t>
      </w:r>
      <w:r w:rsidR="008D558F">
        <w:t xml:space="preserve">run </w:t>
      </w:r>
      <w:proofErr w:type="spellStart"/>
      <w:r w:rsidR="008D558F">
        <w:t>contiki</w:t>
      </w:r>
      <w:proofErr w:type="spellEnd"/>
      <w:r w:rsidR="008D558F">
        <w:t xml:space="preserve"> operating system. </w:t>
      </w:r>
      <w:r w:rsidR="0004510E">
        <w:t>They transmit their collected data</w:t>
      </w:r>
      <w:r w:rsidR="00F23944">
        <w:t xml:space="preserve"> using IEEE 802.15.4 protocol</w:t>
      </w:r>
      <w:r w:rsidR="0004510E">
        <w:t xml:space="preserve"> through a series of relay nodes to the sink node, which transmits it to the </w:t>
      </w:r>
      <w:r w:rsidR="00024E6E">
        <w:t>repository</w:t>
      </w:r>
      <w:r w:rsidR="000F2523">
        <w:t xml:space="preserve"> through a gateway</w:t>
      </w:r>
      <w:r w:rsidR="00024E6E">
        <w:t xml:space="preserve">. </w:t>
      </w:r>
      <w:r w:rsidR="000F2523">
        <w:t xml:space="preserve">The sink node is connected to a gateway device, a Raspberry Pi, which is connected to the Internet. </w:t>
      </w:r>
    </w:p>
    <w:p w14:paraId="49189AB7" w14:textId="77777777" w:rsidR="005D3514" w:rsidRPr="00E62366" w:rsidRDefault="005D3514" w:rsidP="00E62366">
      <w:pPr>
        <w:spacing w:line="276" w:lineRule="auto"/>
        <w:jc w:val="both"/>
        <w:rPr>
          <w:szCs w:val="24"/>
        </w:rPr>
      </w:pPr>
    </w:p>
    <w:p w14:paraId="4FF447C1" w14:textId="17D627A6" w:rsidR="005D3514" w:rsidRPr="00E62366" w:rsidRDefault="005D3514" w:rsidP="00E62366">
      <w:pPr>
        <w:pStyle w:val="NormalWeb"/>
        <w:spacing w:before="0" w:beforeAutospacing="0" w:after="0" w:afterAutospacing="0" w:line="276" w:lineRule="auto"/>
        <w:jc w:val="both"/>
      </w:pPr>
      <w:r w:rsidRPr="00E62366">
        <w:rPr>
          <w:i/>
          <w:iCs/>
          <w:noProof/>
          <w:color w:val="FF0000"/>
          <w:shd w:val="clear" w:color="auto" w:fill="00FFFF"/>
        </w:rPr>
        <w:drawing>
          <wp:inline distT="0" distB="0" distL="0" distR="0" wp14:anchorId="1F0BD479" wp14:editId="620C95A8">
            <wp:extent cx="4267200" cy="1838325"/>
            <wp:effectExtent l="0" t="0" r="0" b="9525"/>
            <wp:docPr id="3" name="Picture 3" descr="Sensor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 Networ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1838325"/>
                    </a:xfrm>
                    <a:prstGeom prst="rect">
                      <a:avLst/>
                    </a:prstGeom>
                    <a:noFill/>
                    <a:ln>
                      <a:noFill/>
                    </a:ln>
                  </pic:spPr>
                </pic:pic>
              </a:graphicData>
            </a:graphic>
          </wp:inline>
        </w:drawing>
      </w:r>
    </w:p>
    <w:p w14:paraId="184D8FE3" w14:textId="77777777" w:rsidR="00636266" w:rsidRPr="00E62366" w:rsidRDefault="00636266" w:rsidP="00E62366">
      <w:pPr>
        <w:pStyle w:val="Caption"/>
        <w:spacing w:line="276" w:lineRule="auto"/>
        <w:jc w:val="both"/>
      </w:pPr>
      <w:r w:rsidRPr="00E62366">
        <w:t xml:space="preserve">Figure </w:t>
      </w:r>
      <w:r w:rsidRPr="00E62366">
        <w:fldChar w:fldCharType="begin"/>
      </w:r>
      <w:r w:rsidRPr="00E62366">
        <w:instrText xml:space="preserve"> SEQ Figure \* ARABIC </w:instrText>
      </w:r>
      <w:r w:rsidRPr="00E62366">
        <w:fldChar w:fldCharType="separate"/>
      </w:r>
      <w:r w:rsidR="007C768E">
        <w:rPr>
          <w:noProof/>
        </w:rPr>
        <w:t>4</w:t>
      </w:r>
      <w:r w:rsidRPr="00E62366">
        <w:fldChar w:fldCharType="end"/>
      </w:r>
      <w:r w:rsidRPr="00E62366">
        <w:t>.Wireless sensor network.</w:t>
      </w:r>
    </w:p>
    <w:p w14:paraId="2DE1AD9D" w14:textId="77777777" w:rsidR="006811FC" w:rsidRDefault="006811FC" w:rsidP="00E62366">
      <w:pPr>
        <w:pStyle w:val="R-SubHead1"/>
        <w:spacing w:line="276" w:lineRule="auto"/>
        <w:jc w:val="both"/>
        <w:rPr>
          <w:rFonts w:ascii="Times New Roman" w:hAnsi="Times New Roman" w:cs="Times New Roman"/>
          <w:szCs w:val="24"/>
        </w:rPr>
      </w:pPr>
    </w:p>
    <w:p w14:paraId="45CE3B86" w14:textId="77777777" w:rsidR="006811FC" w:rsidRDefault="006811FC" w:rsidP="00E62366">
      <w:pPr>
        <w:pStyle w:val="R-SubHead1"/>
        <w:spacing w:line="276" w:lineRule="auto"/>
        <w:jc w:val="both"/>
        <w:rPr>
          <w:rFonts w:ascii="Times New Roman" w:hAnsi="Times New Roman" w:cs="Times New Roman"/>
          <w:szCs w:val="24"/>
        </w:rPr>
      </w:pPr>
    </w:p>
    <w:p w14:paraId="3D83C22F" w14:textId="77777777" w:rsidR="00A05703" w:rsidRPr="00E62366" w:rsidRDefault="00A05703" w:rsidP="00E62366">
      <w:pPr>
        <w:pStyle w:val="R-SubHead1"/>
        <w:spacing w:line="276" w:lineRule="auto"/>
        <w:jc w:val="both"/>
        <w:rPr>
          <w:rFonts w:ascii="Times New Roman" w:hAnsi="Times New Roman" w:cs="Times New Roman"/>
          <w:szCs w:val="24"/>
          <w:rPrChange w:id="36" w:author="Flavia Nshemerirwe" w:date="2016-10-06T00:26:00Z">
            <w:rPr/>
          </w:rPrChange>
        </w:rPr>
      </w:pPr>
      <w:r w:rsidRPr="00E62366">
        <w:rPr>
          <w:rFonts w:ascii="Times New Roman" w:hAnsi="Times New Roman" w:cs="Times New Roman"/>
          <w:szCs w:val="24"/>
          <w:rPrChange w:id="37" w:author="Flavia Nshemerirwe" w:date="2016-10-06T00:26:00Z">
            <w:rPr/>
          </w:rPrChange>
        </w:rPr>
        <w:t>5. Customer Support</w:t>
      </w:r>
    </w:p>
    <w:p w14:paraId="139B2ACB" w14:textId="77777777" w:rsidR="00653ADF" w:rsidRDefault="00653ADF" w:rsidP="00E62366">
      <w:pPr>
        <w:pStyle w:val="R-Normal"/>
        <w:spacing w:line="276" w:lineRule="auto"/>
        <w:jc w:val="both"/>
        <w:rPr>
          <w:rFonts w:ascii="Times New Roman" w:hAnsi="Times New Roman" w:cs="Times New Roman"/>
          <w:i/>
          <w:iCs/>
          <w:sz w:val="24"/>
          <w:szCs w:val="24"/>
        </w:rPr>
      </w:pPr>
    </w:p>
    <w:p w14:paraId="798F3610" w14:textId="6D1AE5B1" w:rsidR="00A05703" w:rsidRPr="00653ADF" w:rsidRDefault="00653ADF" w:rsidP="00E62366">
      <w:pPr>
        <w:pStyle w:val="R-Normal"/>
        <w:spacing w:line="276" w:lineRule="auto"/>
        <w:jc w:val="both"/>
        <w:rPr>
          <w:rFonts w:ascii="Times New Roman" w:hAnsi="Times New Roman" w:cs="Times New Roman"/>
          <w:iCs/>
          <w:sz w:val="24"/>
          <w:szCs w:val="24"/>
          <w:rPrChange w:id="38" w:author="Flavia Nshemerirwe" w:date="2016-10-06T00:26:00Z">
            <w:rPr/>
          </w:rPrChange>
        </w:rPr>
      </w:pPr>
      <w:r w:rsidRPr="00653ADF">
        <w:rPr>
          <w:rFonts w:ascii="Times New Roman" w:hAnsi="Times New Roman" w:cs="Times New Roman"/>
          <w:iCs/>
          <w:sz w:val="24"/>
          <w:szCs w:val="24"/>
        </w:rPr>
        <w:t xml:space="preserve">We shall provide a </w:t>
      </w:r>
      <w:r>
        <w:rPr>
          <w:rFonts w:ascii="Times New Roman" w:hAnsi="Times New Roman" w:cs="Times New Roman"/>
          <w:iCs/>
          <w:sz w:val="24"/>
          <w:szCs w:val="24"/>
        </w:rPr>
        <w:t xml:space="preserve">manual for using the application. </w:t>
      </w:r>
    </w:p>
    <w:p w14:paraId="34A57380" w14:textId="77777777" w:rsidR="00A05703" w:rsidRPr="00E62366" w:rsidRDefault="00A05703" w:rsidP="00E62366">
      <w:pPr>
        <w:pStyle w:val="R-Normal"/>
        <w:spacing w:line="276" w:lineRule="auto"/>
        <w:jc w:val="both"/>
        <w:rPr>
          <w:rFonts w:ascii="Times New Roman" w:hAnsi="Times New Roman" w:cs="Times New Roman"/>
          <w:i/>
          <w:color w:val="FF0000"/>
          <w:sz w:val="24"/>
          <w:szCs w:val="24"/>
          <w:shd w:val="clear" w:color="auto" w:fill="00FFFF"/>
          <w:rPrChange w:id="39" w:author="Flavia Nshemerirwe" w:date="2016-10-06T00:26:00Z">
            <w:rPr>
              <w:i/>
              <w:color w:val="FF0000"/>
              <w:shd w:val="clear" w:color="auto" w:fill="00FFFF"/>
            </w:rPr>
          </w:rPrChange>
        </w:rPr>
      </w:pPr>
    </w:p>
    <w:p w14:paraId="676F7B75" w14:textId="77777777" w:rsidR="00A05703" w:rsidRPr="00E62366" w:rsidRDefault="00A05703" w:rsidP="00E62366">
      <w:pPr>
        <w:pStyle w:val="R-SubHead1"/>
        <w:spacing w:line="276" w:lineRule="auto"/>
        <w:jc w:val="both"/>
        <w:rPr>
          <w:rFonts w:ascii="Times New Roman" w:hAnsi="Times New Roman" w:cs="Times New Roman"/>
          <w:szCs w:val="24"/>
          <w:rPrChange w:id="40" w:author="Flavia Nshemerirwe" w:date="2016-10-06T00:26:00Z">
            <w:rPr/>
          </w:rPrChange>
        </w:rPr>
      </w:pPr>
      <w:r w:rsidRPr="00E62366">
        <w:rPr>
          <w:rFonts w:ascii="Times New Roman" w:hAnsi="Times New Roman" w:cs="Times New Roman"/>
          <w:szCs w:val="24"/>
          <w:rPrChange w:id="41" w:author="Flavia Nshemerirwe" w:date="2016-10-06T00:26:00Z">
            <w:rPr/>
          </w:rPrChange>
        </w:rPr>
        <w:t>6. Appendices</w:t>
      </w:r>
    </w:p>
    <w:p w14:paraId="103AA8A7" w14:textId="68E2D4BE" w:rsidR="00A05703" w:rsidRPr="00044EB7" w:rsidRDefault="004D6E96" w:rsidP="00AB0077">
      <w:pPr>
        <w:pStyle w:val="R-Normal"/>
        <w:spacing w:line="276" w:lineRule="auto"/>
        <w:jc w:val="both"/>
        <w:rPr>
          <w:rFonts w:ascii="Times New Roman" w:hAnsi="Times New Roman" w:cs="Times New Roman"/>
          <w:b/>
          <w:iCs/>
          <w:sz w:val="24"/>
          <w:szCs w:val="24"/>
        </w:rPr>
      </w:pPr>
      <w:r w:rsidRPr="00044EB7">
        <w:rPr>
          <w:rFonts w:ascii="Times New Roman" w:hAnsi="Times New Roman" w:cs="Times New Roman"/>
          <w:b/>
          <w:iCs/>
          <w:sz w:val="24"/>
          <w:szCs w:val="24"/>
        </w:rPr>
        <w:t>6.1 Use Case for Node Configuration</w:t>
      </w:r>
    </w:p>
    <w:p w14:paraId="2D54F2A4" w14:textId="77777777" w:rsidR="004D6E96" w:rsidRDefault="004D6E96" w:rsidP="00AB0077">
      <w:pPr>
        <w:pStyle w:val="R-Normal"/>
        <w:spacing w:line="276" w:lineRule="auto"/>
        <w:jc w:val="both"/>
        <w:rPr>
          <w:rFonts w:ascii="Times New Roman" w:hAnsi="Times New Roman" w:cs="Times New Roman"/>
          <w:iCs/>
          <w:sz w:val="24"/>
          <w:szCs w:val="24"/>
        </w:rPr>
      </w:pPr>
    </w:p>
    <w:p w14:paraId="5D996B15" w14:textId="77777777" w:rsidR="004D6E96" w:rsidRPr="00AB0077" w:rsidRDefault="004D6E96" w:rsidP="00AB0077">
      <w:pPr>
        <w:pStyle w:val="R-Normal"/>
        <w:spacing w:line="276" w:lineRule="auto"/>
        <w:jc w:val="both"/>
        <w:rPr>
          <w:rFonts w:ascii="Times New Roman" w:hAnsi="Times New Roman" w:cs="Times New Roman"/>
          <w:iCs/>
          <w:sz w:val="24"/>
          <w:szCs w:val="24"/>
          <w:rPrChange w:id="42" w:author="Flavia Nshemerirwe" w:date="2016-10-06T00:26:00Z">
            <w:rPr/>
          </w:rPrChange>
        </w:rPr>
      </w:pPr>
    </w:p>
    <w:p w14:paraId="2D04C707" w14:textId="77777777" w:rsidR="00A05703" w:rsidRPr="00E62366" w:rsidRDefault="00A05703" w:rsidP="00E62366">
      <w:pPr>
        <w:pStyle w:val="R-Normal"/>
        <w:spacing w:line="276" w:lineRule="auto"/>
        <w:jc w:val="both"/>
        <w:rPr>
          <w:rFonts w:ascii="Times New Roman" w:hAnsi="Times New Roman" w:cs="Times New Roman"/>
          <w:i/>
          <w:color w:val="FF0000"/>
          <w:sz w:val="24"/>
          <w:szCs w:val="24"/>
          <w:rPrChange w:id="43" w:author="Flavia Nshemerirwe" w:date="2016-10-06T00:26:00Z">
            <w:rPr>
              <w:i/>
              <w:color w:val="FF0000"/>
            </w:rPr>
          </w:rPrChange>
        </w:rPr>
      </w:pPr>
    </w:p>
    <w:p w14:paraId="678EDC93" w14:textId="77777777" w:rsidR="00A05703" w:rsidRPr="00E62366" w:rsidRDefault="00A05703" w:rsidP="00E62366">
      <w:pPr>
        <w:pStyle w:val="R-SubHead1"/>
        <w:spacing w:line="276" w:lineRule="auto"/>
        <w:jc w:val="both"/>
        <w:rPr>
          <w:rFonts w:ascii="Times New Roman" w:hAnsi="Times New Roman" w:cs="Times New Roman"/>
          <w:szCs w:val="24"/>
          <w:rPrChange w:id="44" w:author="Flavia Nshemerirwe" w:date="2016-10-06T00:26:00Z">
            <w:rPr/>
          </w:rPrChange>
        </w:rPr>
      </w:pPr>
      <w:r w:rsidRPr="00E62366">
        <w:rPr>
          <w:rFonts w:ascii="Times New Roman" w:hAnsi="Times New Roman" w:cs="Times New Roman"/>
          <w:szCs w:val="24"/>
          <w:rPrChange w:id="45" w:author="Flavia Nshemerirwe" w:date="2016-10-06T00:26:00Z">
            <w:rPr/>
          </w:rPrChange>
        </w:rPr>
        <w:lastRenderedPageBreak/>
        <w:t>7. Glossary</w:t>
      </w:r>
    </w:p>
    <w:p w14:paraId="0E3428F5" w14:textId="77777777" w:rsidR="00A872DB" w:rsidRDefault="00A872DB" w:rsidP="00E62366">
      <w:pPr>
        <w:pStyle w:val="R-Normal"/>
        <w:spacing w:line="276" w:lineRule="auto"/>
        <w:jc w:val="both"/>
        <w:rPr>
          <w:rFonts w:ascii="Times New Roman" w:hAnsi="Times New Roman" w:cs="Times New Roman"/>
          <w:color w:val="000000" w:themeColor="text1"/>
          <w:sz w:val="24"/>
          <w:szCs w:val="24"/>
        </w:rPr>
      </w:pPr>
    </w:p>
    <w:p w14:paraId="3EDCF893" w14:textId="77777777" w:rsidR="00053BFD" w:rsidRPr="00E62366" w:rsidRDefault="00053BFD" w:rsidP="00E62366">
      <w:pPr>
        <w:pStyle w:val="R-Normal"/>
        <w:spacing w:line="276" w:lineRule="auto"/>
        <w:jc w:val="both"/>
        <w:rPr>
          <w:ins w:id="46" w:author="Flavia Nshemerirwe" w:date="2016-10-04T15:45:00Z"/>
          <w:rFonts w:ascii="Times New Roman" w:hAnsi="Times New Roman" w:cs="Times New Roman"/>
          <w:color w:val="000000" w:themeColor="text1"/>
          <w:sz w:val="24"/>
          <w:szCs w:val="24"/>
          <w:rPrChange w:id="47" w:author="Flavia Nshemerirwe" w:date="2016-10-06T00:26:00Z">
            <w:rPr>
              <w:ins w:id="48" w:author="Flavia Nshemerirwe" w:date="2016-10-04T15:45:00Z"/>
              <w:color w:val="000000" w:themeColor="text1"/>
            </w:rPr>
          </w:rPrChange>
        </w:rPr>
      </w:pPr>
      <w:ins w:id="49" w:author="Flavia Nshemerirwe" w:date="2016-10-04T15:44:00Z">
        <w:r w:rsidRPr="00E62366">
          <w:rPr>
            <w:rFonts w:ascii="Times New Roman" w:hAnsi="Times New Roman" w:cs="Times New Roman"/>
            <w:color w:val="000000" w:themeColor="text1"/>
            <w:sz w:val="24"/>
            <w:szCs w:val="24"/>
            <w:rPrChange w:id="50" w:author="Flavia Nshemerirwe" w:date="2016-10-06T00:26:00Z">
              <w:rPr>
                <w:color w:val="000000" w:themeColor="text1"/>
              </w:rPr>
            </w:rPrChange>
          </w:rPr>
          <w:t>Acronyms</w:t>
        </w:r>
      </w:ins>
    </w:p>
    <w:p w14:paraId="7BD6527E" w14:textId="7DEC7D6C" w:rsidR="00053BFD" w:rsidRPr="00E62366" w:rsidRDefault="00F82F97" w:rsidP="00E62366">
      <w:pPr>
        <w:pStyle w:val="R-Normal"/>
        <w:spacing w:line="276" w:lineRule="auto"/>
        <w:jc w:val="both"/>
        <w:rPr>
          <w:ins w:id="51" w:author="Flavia Nshemerirwe" w:date="2016-10-04T15:44:00Z"/>
          <w:rFonts w:ascii="Times New Roman" w:hAnsi="Times New Roman" w:cs="Times New Roman"/>
          <w:color w:val="000000" w:themeColor="text1"/>
          <w:sz w:val="24"/>
          <w:szCs w:val="24"/>
          <w:rPrChange w:id="52" w:author="Flavia Nshemerirwe" w:date="2016-10-06T00:26:00Z">
            <w:rPr>
              <w:ins w:id="53" w:author="Flavia Nshemerirwe" w:date="2016-10-04T15:44:00Z"/>
              <w:color w:val="000000" w:themeColor="text1"/>
            </w:rPr>
          </w:rPrChange>
        </w:rPr>
      </w:pPr>
      <w:r>
        <w:rPr>
          <w:rFonts w:ascii="Times New Roman" w:hAnsi="Times New Roman" w:cs="Times New Roman"/>
          <w:i/>
          <w:sz w:val="24"/>
          <w:szCs w:val="24"/>
        </w:rPr>
        <w:t>WIMEA-ICT RSS2</w:t>
      </w:r>
      <w:ins w:id="54" w:author="Flavia Nshemerirwe" w:date="2016-10-04T15:45:00Z">
        <w:r w:rsidR="00053BFD" w:rsidRPr="00E62366">
          <w:rPr>
            <w:rFonts w:ascii="Times New Roman" w:hAnsi="Times New Roman" w:cs="Times New Roman"/>
            <w:b/>
            <w:color w:val="000000" w:themeColor="text1"/>
            <w:sz w:val="24"/>
            <w:szCs w:val="24"/>
            <w:rPrChange w:id="55" w:author="Flavia Nshemerirwe" w:date="2016-10-06T00:26:00Z">
              <w:rPr>
                <w:b/>
                <w:color w:val="000000" w:themeColor="text1"/>
              </w:rPr>
            </w:rPrChange>
          </w:rPr>
          <w:tab/>
        </w:r>
      </w:ins>
      <w:r w:rsidRPr="00F82F97">
        <w:rPr>
          <w:rFonts w:ascii="Times New Roman" w:hAnsi="Times New Roman" w:cs="Times New Roman"/>
          <w:color w:val="000000" w:themeColor="text1"/>
          <w:sz w:val="24"/>
          <w:szCs w:val="24"/>
        </w:rPr>
        <w:t>WIMEA-ICT</w:t>
      </w:r>
      <w:r>
        <w:rPr>
          <w:rFonts w:ascii="Times New Roman" w:hAnsi="Times New Roman" w:cs="Times New Roman"/>
          <w:b/>
          <w:color w:val="000000" w:themeColor="text1"/>
          <w:sz w:val="24"/>
          <w:szCs w:val="24"/>
        </w:rPr>
        <w:t xml:space="preserve"> </w:t>
      </w:r>
      <w:ins w:id="56" w:author="Flavia Nshemerirwe" w:date="2016-10-04T15:46:00Z">
        <w:r w:rsidR="00053BFD" w:rsidRPr="00E62366">
          <w:rPr>
            <w:rFonts w:ascii="Times New Roman" w:hAnsi="Times New Roman" w:cs="Times New Roman"/>
            <w:color w:val="000000" w:themeColor="text1"/>
            <w:sz w:val="24"/>
            <w:szCs w:val="24"/>
            <w:rPrChange w:id="57" w:author="Flavia Nshemerirwe" w:date="2016-10-06T00:26:00Z">
              <w:rPr>
                <w:color w:val="000000" w:themeColor="text1"/>
              </w:rPr>
            </w:rPrChange>
          </w:rPr>
          <w:t xml:space="preserve">Free and Open Source Radio Sensor (RSS2) </w:t>
        </w:r>
      </w:ins>
    </w:p>
    <w:p w14:paraId="425F0F47" w14:textId="77777777" w:rsidR="00053BFD" w:rsidRPr="00E62366" w:rsidRDefault="00053BFD" w:rsidP="00E62366">
      <w:pPr>
        <w:pStyle w:val="R-Normal"/>
        <w:spacing w:line="276" w:lineRule="auto"/>
        <w:jc w:val="both"/>
        <w:rPr>
          <w:ins w:id="58" w:author="Flavia Nshemerirwe" w:date="2016-10-04T15:44:00Z"/>
          <w:rFonts w:ascii="Times New Roman" w:hAnsi="Times New Roman" w:cs="Times New Roman"/>
          <w:color w:val="000000" w:themeColor="text1"/>
          <w:sz w:val="24"/>
          <w:szCs w:val="24"/>
          <w:rPrChange w:id="59" w:author="Flavia Nshemerirwe" w:date="2016-10-06T00:26:00Z">
            <w:rPr>
              <w:ins w:id="60" w:author="Flavia Nshemerirwe" w:date="2016-10-04T15:44:00Z"/>
              <w:color w:val="000000" w:themeColor="text1"/>
            </w:rPr>
          </w:rPrChange>
        </w:rPr>
      </w:pPr>
      <w:ins w:id="61" w:author="Flavia Nshemerirwe" w:date="2016-10-04T15:44:00Z">
        <w:r w:rsidRPr="00E62366">
          <w:rPr>
            <w:rFonts w:ascii="Times New Roman" w:hAnsi="Times New Roman" w:cs="Times New Roman"/>
            <w:b/>
            <w:color w:val="000000" w:themeColor="text1"/>
            <w:sz w:val="24"/>
            <w:szCs w:val="24"/>
            <w:rPrChange w:id="62" w:author="Flavia Nshemerirwe" w:date="2016-10-06T00:26:00Z">
              <w:rPr>
                <w:color w:val="000000" w:themeColor="text1"/>
              </w:rPr>
            </w:rPrChange>
          </w:rPr>
          <w:t>AWS</w:t>
        </w:r>
        <w:r w:rsidRPr="00E62366">
          <w:rPr>
            <w:rFonts w:ascii="Times New Roman" w:hAnsi="Times New Roman" w:cs="Times New Roman"/>
            <w:color w:val="000000" w:themeColor="text1"/>
            <w:sz w:val="24"/>
            <w:szCs w:val="24"/>
            <w:rPrChange w:id="63" w:author="Flavia Nshemerirwe" w:date="2016-10-06T00:26:00Z">
              <w:rPr>
                <w:color w:val="000000" w:themeColor="text1"/>
              </w:rPr>
            </w:rPrChange>
          </w:rPr>
          <w:tab/>
        </w:r>
      </w:ins>
      <w:ins w:id="64" w:author="Flavia Nshemerirwe" w:date="2016-10-04T15:45:00Z">
        <w:r w:rsidRPr="00E62366">
          <w:rPr>
            <w:rFonts w:ascii="Times New Roman" w:hAnsi="Times New Roman" w:cs="Times New Roman"/>
            <w:color w:val="000000" w:themeColor="text1"/>
            <w:sz w:val="24"/>
            <w:szCs w:val="24"/>
            <w:rPrChange w:id="65" w:author="Flavia Nshemerirwe" w:date="2016-10-06T00:26:00Z">
              <w:rPr>
                <w:color w:val="000000" w:themeColor="text1"/>
              </w:rPr>
            </w:rPrChange>
          </w:rPr>
          <w:tab/>
        </w:r>
      </w:ins>
      <w:ins w:id="66" w:author="Flavia Nshemerirwe" w:date="2016-10-04T15:44:00Z">
        <w:r w:rsidRPr="00E62366">
          <w:rPr>
            <w:rFonts w:ascii="Times New Roman" w:hAnsi="Times New Roman" w:cs="Times New Roman"/>
            <w:color w:val="000000" w:themeColor="text1"/>
            <w:sz w:val="24"/>
            <w:szCs w:val="24"/>
            <w:rPrChange w:id="67" w:author="Flavia Nshemerirwe" w:date="2016-10-06T00:26:00Z">
              <w:rPr>
                <w:color w:val="000000" w:themeColor="text1"/>
              </w:rPr>
            </w:rPrChange>
          </w:rPr>
          <w:t>Automated Weather Station(s)</w:t>
        </w:r>
      </w:ins>
    </w:p>
    <w:p w14:paraId="3D223FFD" w14:textId="77777777" w:rsidR="00053BFD" w:rsidRPr="00E62366" w:rsidRDefault="00053BFD" w:rsidP="00E62366">
      <w:pPr>
        <w:pStyle w:val="R-Normal"/>
        <w:spacing w:line="276" w:lineRule="auto"/>
        <w:jc w:val="both"/>
        <w:rPr>
          <w:rFonts w:ascii="Times New Roman" w:hAnsi="Times New Roman" w:cs="Times New Roman"/>
          <w:color w:val="000000" w:themeColor="text1"/>
          <w:sz w:val="24"/>
          <w:szCs w:val="24"/>
        </w:rPr>
      </w:pPr>
      <w:ins w:id="68" w:author="Flavia Nshemerirwe" w:date="2016-10-04T15:45:00Z">
        <w:r w:rsidRPr="00E62366">
          <w:rPr>
            <w:rFonts w:ascii="Times New Roman" w:hAnsi="Times New Roman" w:cs="Times New Roman"/>
            <w:b/>
            <w:color w:val="000000" w:themeColor="text1"/>
            <w:sz w:val="24"/>
            <w:szCs w:val="24"/>
            <w:rPrChange w:id="69" w:author="Flavia Nshemerirwe" w:date="2016-10-06T00:26:00Z">
              <w:rPr>
                <w:color w:val="000000" w:themeColor="text1"/>
              </w:rPr>
            </w:rPrChange>
          </w:rPr>
          <w:t>WSN</w:t>
        </w:r>
        <w:r w:rsidRPr="00E62366">
          <w:rPr>
            <w:rFonts w:ascii="Times New Roman" w:hAnsi="Times New Roman" w:cs="Times New Roman"/>
            <w:color w:val="000000" w:themeColor="text1"/>
            <w:sz w:val="24"/>
            <w:szCs w:val="24"/>
            <w:rPrChange w:id="70" w:author="Flavia Nshemerirwe" w:date="2016-10-06T00:26:00Z">
              <w:rPr>
                <w:color w:val="000000" w:themeColor="text1"/>
              </w:rPr>
            </w:rPrChange>
          </w:rPr>
          <w:tab/>
        </w:r>
        <w:r w:rsidRPr="00E62366">
          <w:rPr>
            <w:rFonts w:ascii="Times New Roman" w:hAnsi="Times New Roman" w:cs="Times New Roman"/>
            <w:color w:val="000000" w:themeColor="text1"/>
            <w:sz w:val="24"/>
            <w:szCs w:val="24"/>
            <w:rPrChange w:id="71" w:author="Flavia Nshemerirwe" w:date="2016-10-06T00:26:00Z">
              <w:rPr>
                <w:color w:val="000000" w:themeColor="text1"/>
              </w:rPr>
            </w:rPrChange>
          </w:rPr>
          <w:tab/>
          <w:t>Wireless Sensor Network(s)</w:t>
        </w:r>
      </w:ins>
    </w:p>
    <w:p w14:paraId="4F763398" w14:textId="77777777" w:rsidR="003B6560" w:rsidRPr="00E62366" w:rsidRDefault="003B6560" w:rsidP="00E62366">
      <w:pPr>
        <w:pStyle w:val="R-Normal"/>
        <w:spacing w:line="276" w:lineRule="auto"/>
        <w:jc w:val="both"/>
        <w:rPr>
          <w:rFonts w:ascii="Times New Roman" w:hAnsi="Times New Roman" w:cs="Times New Roman"/>
          <w:color w:val="000000" w:themeColor="text1"/>
          <w:sz w:val="24"/>
          <w:szCs w:val="24"/>
          <w:rPrChange w:id="72" w:author="Flavia Nshemerirwe" w:date="2016-10-06T00:26:00Z">
            <w:rPr/>
          </w:rPrChange>
        </w:rPr>
      </w:pPr>
      <w:proofErr w:type="spellStart"/>
      <w:r w:rsidRPr="00E62366">
        <w:rPr>
          <w:rFonts w:ascii="Times New Roman" w:hAnsi="Times New Roman" w:cs="Times New Roman"/>
          <w:b/>
          <w:color w:val="000000" w:themeColor="text1"/>
          <w:sz w:val="24"/>
          <w:szCs w:val="24"/>
        </w:rPr>
        <w:t>Contiki</w:t>
      </w:r>
      <w:proofErr w:type="spellEnd"/>
      <w:r w:rsidRPr="00E62366">
        <w:rPr>
          <w:rFonts w:ascii="Times New Roman" w:hAnsi="Times New Roman" w:cs="Times New Roman"/>
          <w:b/>
          <w:color w:val="000000" w:themeColor="text1"/>
          <w:sz w:val="24"/>
          <w:szCs w:val="24"/>
        </w:rPr>
        <w:t xml:space="preserve"> OS      </w:t>
      </w:r>
      <w:proofErr w:type="spellStart"/>
      <w:r w:rsidRPr="00E62366">
        <w:rPr>
          <w:rFonts w:ascii="Times New Roman" w:hAnsi="Times New Roman" w:cs="Times New Roman"/>
          <w:color w:val="000000" w:themeColor="text1"/>
          <w:sz w:val="24"/>
          <w:szCs w:val="24"/>
        </w:rPr>
        <w:t>Contiki</w:t>
      </w:r>
      <w:proofErr w:type="spellEnd"/>
      <w:r w:rsidRPr="00E62366">
        <w:rPr>
          <w:rFonts w:ascii="Times New Roman" w:hAnsi="Times New Roman" w:cs="Times New Roman"/>
          <w:color w:val="000000" w:themeColor="text1"/>
          <w:sz w:val="24"/>
          <w:szCs w:val="24"/>
        </w:rPr>
        <w:t xml:space="preserve"> </w:t>
      </w:r>
      <w:proofErr w:type="gramStart"/>
      <w:r w:rsidRPr="00E62366">
        <w:rPr>
          <w:rFonts w:ascii="Times New Roman" w:hAnsi="Times New Roman" w:cs="Times New Roman"/>
          <w:color w:val="000000" w:themeColor="text1"/>
          <w:sz w:val="24"/>
          <w:szCs w:val="24"/>
        </w:rPr>
        <w:t>Operating</w:t>
      </w:r>
      <w:proofErr w:type="gramEnd"/>
      <w:r w:rsidRPr="00E62366">
        <w:rPr>
          <w:rFonts w:ascii="Times New Roman" w:hAnsi="Times New Roman" w:cs="Times New Roman"/>
          <w:color w:val="000000" w:themeColor="text1"/>
          <w:sz w:val="24"/>
          <w:szCs w:val="24"/>
        </w:rPr>
        <w:t xml:space="preserve"> system</w:t>
      </w:r>
    </w:p>
    <w:p w14:paraId="334A0573" w14:textId="77777777" w:rsidR="00A05703" w:rsidRPr="00E62366" w:rsidRDefault="00A05703" w:rsidP="00E62366">
      <w:pPr>
        <w:pStyle w:val="R-Normal"/>
        <w:spacing w:line="276" w:lineRule="auto"/>
        <w:jc w:val="both"/>
        <w:rPr>
          <w:rFonts w:ascii="Times New Roman" w:hAnsi="Times New Roman" w:cs="Times New Roman"/>
          <w:i/>
          <w:color w:val="FF0000"/>
          <w:sz w:val="24"/>
          <w:szCs w:val="24"/>
        </w:rPr>
      </w:pPr>
    </w:p>
    <w:p w14:paraId="17700812" w14:textId="77777777" w:rsidR="00443E6E" w:rsidRPr="00E62366" w:rsidRDefault="00443E6E" w:rsidP="00E62366">
      <w:pPr>
        <w:pStyle w:val="R-Normal"/>
        <w:spacing w:line="276" w:lineRule="auto"/>
        <w:jc w:val="both"/>
        <w:rPr>
          <w:rFonts w:ascii="Times New Roman" w:hAnsi="Times New Roman" w:cs="Times New Roman"/>
          <w:i/>
          <w:color w:val="FF0000"/>
          <w:sz w:val="24"/>
          <w:szCs w:val="24"/>
        </w:rPr>
      </w:pPr>
    </w:p>
    <w:p w14:paraId="15DC5FD6" w14:textId="77777777" w:rsidR="00443E6E" w:rsidRPr="00E62366" w:rsidRDefault="00443E6E" w:rsidP="00E62366">
      <w:pPr>
        <w:pStyle w:val="R-Normal"/>
        <w:spacing w:line="276" w:lineRule="auto"/>
        <w:jc w:val="both"/>
        <w:rPr>
          <w:rFonts w:ascii="Times New Roman" w:hAnsi="Times New Roman" w:cs="Times New Roman"/>
          <w:i/>
          <w:color w:val="FF0000"/>
          <w:sz w:val="24"/>
          <w:szCs w:val="24"/>
        </w:rPr>
      </w:pPr>
    </w:p>
    <w:p w14:paraId="6AECDB9E" w14:textId="77777777" w:rsidR="00443E6E" w:rsidRPr="00E62366" w:rsidRDefault="00443E6E" w:rsidP="00E62366">
      <w:pPr>
        <w:pStyle w:val="R-Normal"/>
        <w:spacing w:line="276" w:lineRule="auto"/>
        <w:jc w:val="both"/>
        <w:rPr>
          <w:rFonts w:ascii="Times New Roman" w:hAnsi="Times New Roman" w:cs="Times New Roman"/>
          <w:i/>
          <w:color w:val="FF0000"/>
          <w:sz w:val="24"/>
          <w:szCs w:val="24"/>
        </w:rPr>
      </w:pPr>
    </w:p>
    <w:p w14:paraId="27F7560D" w14:textId="77777777" w:rsidR="00443E6E" w:rsidRDefault="00443E6E" w:rsidP="00E62366">
      <w:pPr>
        <w:pStyle w:val="R-Normal"/>
        <w:spacing w:line="276" w:lineRule="auto"/>
        <w:jc w:val="both"/>
        <w:rPr>
          <w:rFonts w:ascii="Times New Roman" w:hAnsi="Times New Roman" w:cs="Times New Roman"/>
          <w:i/>
          <w:color w:val="FF0000"/>
          <w:sz w:val="24"/>
          <w:szCs w:val="24"/>
        </w:rPr>
      </w:pPr>
    </w:p>
    <w:p w14:paraId="533B9F7E" w14:textId="77777777" w:rsidR="00A872DB" w:rsidRDefault="00A872DB">
      <w:pPr>
        <w:suppressAutoHyphens w:val="0"/>
        <w:rPr>
          <w:szCs w:val="24"/>
        </w:rPr>
      </w:pPr>
      <w:r>
        <w:rPr>
          <w:szCs w:val="24"/>
        </w:rPr>
        <w:br w:type="page"/>
      </w:r>
    </w:p>
    <w:p w14:paraId="435FFD0E" w14:textId="0213F8C7" w:rsidR="00A05703" w:rsidRPr="00A872DB" w:rsidRDefault="00727548" w:rsidP="00727548">
      <w:pPr>
        <w:pStyle w:val="R-Normal"/>
        <w:rPr>
          <w:rFonts w:ascii="Times New Roman" w:hAnsi="Times New Roman" w:cs="Times New Roman"/>
          <w:b/>
          <w:sz w:val="24"/>
          <w:szCs w:val="24"/>
        </w:rPr>
      </w:pPr>
      <w:r w:rsidRPr="00A872DB">
        <w:rPr>
          <w:rFonts w:ascii="Times New Roman" w:hAnsi="Times New Roman" w:cs="Times New Roman"/>
          <w:b/>
          <w:sz w:val="24"/>
          <w:szCs w:val="24"/>
        </w:rPr>
        <w:lastRenderedPageBreak/>
        <w:t xml:space="preserve">References </w:t>
      </w:r>
    </w:p>
    <w:p w14:paraId="7506EDBA" w14:textId="77777777" w:rsidR="006516E5" w:rsidRDefault="006516E5" w:rsidP="00727548">
      <w:pPr>
        <w:pStyle w:val="R-Normal"/>
        <w:rPr>
          <w:rFonts w:ascii="Times New Roman" w:hAnsi="Times New Roman" w:cs="Times New Roman"/>
          <w:sz w:val="24"/>
          <w:szCs w:val="24"/>
        </w:rPr>
      </w:pPr>
    </w:p>
    <w:p w14:paraId="08BFCFCB" w14:textId="22EFD74E" w:rsidR="00D728EB" w:rsidRPr="00D728EB" w:rsidRDefault="006516E5" w:rsidP="00D728EB">
      <w:pPr>
        <w:widowControl w:val="0"/>
        <w:autoSpaceDE w:val="0"/>
        <w:autoSpaceDN w:val="0"/>
        <w:adjustRightInd w:val="0"/>
        <w:ind w:left="640" w:hanging="640"/>
        <w:rPr>
          <w:noProof/>
          <w:szCs w:val="24"/>
        </w:rPr>
      </w:pPr>
      <w:r>
        <w:rPr>
          <w:szCs w:val="24"/>
        </w:rPr>
        <w:fldChar w:fldCharType="begin" w:fldLock="1"/>
      </w:r>
      <w:r>
        <w:rPr>
          <w:szCs w:val="24"/>
        </w:rPr>
        <w:instrText xml:space="preserve">ADDIN Mendeley Bibliography CSL_BIBLIOGRAPHY </w:instrText>
      </w:r>
      <w:r>
        <w:rPr>
          <w:szCs w:val="24"/>
        </w:rPr>
        <w:fldChar w:fldCharType="separate"/>
      </w:r>
      <w:r w:rsidR="00D728EB" w:rsidRPr="00D728EB">
        <w:rPr>
          <w:noProof/>
          <w:szCs w:val="24"/>
        </w:rPr>
        <w:t>[1]</w:t>
      </w:r>
      <w:r w:rsidR="00D728EB" w:rsidRPr="00D728EB">
        <w:rPr>
          <w:noProof/>
          <w:szCs w:val="24"/>
        </w:rPr>
        <w:tab/>
        <w:t>“WIMEA-ICT Project.”</w:t>
      </w:r>
    </w:p>
    <w:p w14:paraId="41934CAD" w14:textId="77777777" w:rsidR="00D728EB" w:rsidRPr="00D728EB" w:rsidRDefault="00D728EB" w:rsidP="00D728EB">
      <w:pPr>
        <w:widowControl w:val="0"/>
        <w:autoSpaceDE w:val="0"/>
        <w:autoSpaceDN w:val="0"/>
        <w:adjustRightInd w:val="0"/>
        <w:ind w:left="640" w:hanging="640"/>
        <w:rPr>
          <w:noProof/>
          <w:szCs w:val="24"/>
        </w:rPr>
      </w:pPr>
      <w:r w:rsidRPr="00D728EB">
        <w:rPr>
          <w:noProof/>
          <w:szCs w:val="24"/>
        </w:rPr>
        <w:t>[2]</w:t>
      </w:r>
      <w:r w:rsidRPr="00D728EB">
        <w:rPr>
          <w:noProof/>
          <w:szCs w:val="24"/>
        </w:rPr>
        <w:tab/>
        <w:t>“No Title.”</w:t>
      </w:r>
    </w:p>
    <w:p w14:paraId="4AF16FF3" w14:textId="77777777" w:rsidR="00D728EB" w:rsidRPr="00D728EB" w:rsidRDefault="00D728EB" w:rsidP="00D728EB">
      <w:pPr>
        <w:widowControl w:val="0"/>
        <w:autoSpaceDE w:val="0"/>
        <w:autoSpaceDN w:val="0"/>
        <w:adjustRightInd w:val="0"/>
        <w:ind w:left="640" w:hanging="640"/>
        <w:rPr>
          <w:noProof/>
          <w:szCs w:val="24"/>
        </w:rPr>
      </w:pPr>
      <w:r w:rsidRPr="00D728EB">
        <w:rPr>
          <w:noProof/>
          <w:szCs w:val="24"/>
        </w:rPr>
        <w:t>[3]</w:t>
      </w:r>
      <w:r w:rsidRPr="00D728EB">
        <w:rPr>
          <w:noProof/>
          <w:szCs w:val="24"/>
        </w:rPr>
        <w:tab/>
        <w:t>“Radio sensors.”</w:t>
      </w:r>
    </w:p>
    <w:p w14:paraId="2B6094B8" w14:textId="77777777" w:rsidR="00D728EB" w:rsidRPr="00D728EB" w:rsidRDefault="00D728EB" w:rsidP="00D728EB">
      <w:pPr>
        <w:widowControl w:val="0"/>
        <w:autoSpaceDE w:val="0"/>
        <w:autoSpaceDN w:val="0"/>
        <w:adjustRightInd w:val="0"/>
        <w:ind w:left="640" w:hanging="640"/>
        <w:rPr>
          <w:noProof/>
          <w:szCs w:val="24"/>
        </w:rPr>
      </w:pPr>
      <w:r w:rsidRPr="00D728EB">
        <w:rPr>
          <w:noProof/>
          <w:szCs w:val="24"/>
        </w:rPr>
        <w:t>[4]</w:t>
      </w:r>
      <w:r w:rsidRPr="00D728EB">
        <w:rPr>
          <w:noProof/>
          <w:szCs w:val="24"/>
        </w:rPr>
        <w:tab/>
        <w:t>“WIMEA-ICT Github repository.”</w:t>
      </w:r>
    </w:p>
    <w:p w14:paraId="33362FB6" w14:textId="77777777" w:rsidR="00D728EB" w:rsidRPr="00D728EB" w:rsidRDefault="00D728EB" w:rsidP="00D728EB">
      <w:pPr>
        <w:widowControl w:val="0"/>
        <w:autoSpaceDE w:val="0"/>
        <w:autoSpaceDN w:val="0"/>
        <w:adjustRightInd w:val="0"/>
        <w:ind w:left="640" w:hanging="640"/>
        <w:rPr>
          <w:noProof/>
          <w:szCs w:val="24"/>
        </w:rPr>
      </w:pPr>
      <w:r w:rsidRPr="00D728EB">
        <w:rPr>
          <w:noProof/>
          <w:szCs w:val="24"/>
        </w:rPr>
        <w:t>[5]</w:t>
      </w:r>
      <w:r w:rsidRPr="00D728EB">
        <w:rPr>
          <w:noProof/>
          <w:szCs w:val="24"/>
        </w:rPr>
        <w:tab/>
        <w:t>Atmel, “Microcontroller with Low Power Transceiver for ZigBee and ATmega256RFR2 ATmega128RFR2 ATmega64RFR2 1 Pin Configurations,” vol. 3, pp. 1–14, 2011.</w:t>
      </w:r>
    </w:p>
    <w:p w14:paraId="40D11CED" w14:textId="77777777" w:rsidR="00D728EB" w:rsidRPr="00D728EB" w:rsidRDefault="00D728EB" w:rsidP="00D728EB">
      <w:pPr>
        <w:widowControl w:val="0"/>
        <w:autoSpaceDE w:val="0"/>
        <w:autoSpaceDN w:val="0"/>
        <w:adjustRightInd w:val="0"/>
        <w:ind w:left="640" w:hanging="640"/>
        <w:rPr>
          <w:noProof/>
        </w:rPr>
      </w:pPr>
      <w:r w:rsidRPr="00D728EB">
        <w:rPr>
          <w:noProof/>
          <w:szCs w:val="24"/>
        </w:rPr>
        <w:t>[6]</w:t>
      </w:r>
      <w:r w:rsidRPr="00D728EB">
        <w:rPr>
          <w:noProof/>
          <w:szCs w:val="24"/>
        </w:rPr>
        <w:tab/>
        <w:t xml:space="preserve">LAN/MAN Standards Comitee, </w:t>
      </w:r>
      <w:r w:rsidRPr="00D728EB">
        <w:rPr>
          <w:i/>
          <w:iCs/>
          <w:noProof/>
          <w:szCs w:val="24"/>
        </w:rPr>
        <w:t>IEEE Standard for Information technology- Telecommunications and information exchange between systems- Local and metropolitan area networks- Specific requirements--Part 15.4: Wireless MAC and PHY Specifications for Low-Rate WPANs</w:t>
      </w:r>
      <w:r w:rsidRPr="00D728EB">
        <w:rPr>
          <w:noProof/>
          <w:szCs w:val="24"/>
        </w:rPr>
        <w:t>, vol. 2006, no. September. 2006.</w:t>
      </w:r>
    </w:p>
    <w:p w14:paraId="25DAE358" w14:textId="22EFD74E" w:rsidR="006516E5" w:rsidRPr="00727548" w:rsidRDefault="006516E5" w:rsidP="00727548">
      <w:pPr>
        <w:pStyle w:val="R-Normal"/>
        <w:rPr>
          <w:b/>
          <w:sz w:val="24"/>
        </w:rPr>
      </w:pPr>
      <w:r>
        <w:rPr>
          <w:rFonts w:ascii="Times New Roman" w:hAnsi="Times New Roman" w:cs="Times New Roman"/>
          <w:sz w:val="24"/>
          <w:szCs w:val="24"/>
        </w:rPr>
        <w:fldChar w:fldCharType="end"/>
      </w:r>
    </w:p>
    <w:sectPr w:rsidR="006516E5" w:rsidRPr="00727548">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E81FD" w14:textId="77777777" w:rsidR="00D16AC7" w:rsidRDefault="00D16AC7">
      <w:r>
        <w:separator/>
      </w:r>
    </w:p>
  </w:endnote>
  <w:endnote w:type="continuationSeparator" w:id="0">
    <w:p w14:paraId="41F5B35E" w14:textId="77777777" w:rsidR="00D16AC7" w:rsidRDefault="00D16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897E1" w14:textId="635E822E" w:rsidR="003A475D" w:rsidRPr="007A228A" w:rsidRDefault="009A66C0" w:rsidP="007A228A">
    <w:pPr>
      <w:pStyle w:val="Footer"/>
    </w:pPr>
    <w:r>
      <w:rPr>
        <w:b/>
        <w:i/>
        <w:color w:val="000000"/>
        <w:szCs w:val="24"/>
      </w:rPr>
      <w:t xml:space="preserve">WIMEA-ICT </w:t>
    </w:r>
    <w:r w:rsidR="007A228A" w:rsidRPr="00E62366">
      <w:rPr>
        <w:b/>
        <w:i/>
        <w:color w:val="000000"/>
        <w:szCs w:val="24"/>
      </w:rPr>
      <w:t xml:space="preserve">Free and Open Source Radio Sensor (RSS2) node </w:t>
    </w:r>
    <w:proofErr w:type="gramStart"/>
    <w:r w:rsidR="007A228A" w:rsidRPr="00E62366">
      <w:rPr>
        <w:b/>
        <w:i/>
        <w:color w:val="000000"/>
        <w:szCs w:val="24"/>
      </w:rPr>
      <w:t xml:space="preserve">Application </w:t>
    </w:r>
    <w:r>
      <w:rPr>
        <w:b/>
        <w:i/>
        <w:color w:val="000000"/>
        <w:szCs w:val="24"/>
      </w:rPr>
      <w:t xml:space="preserve"> (</w:t>
    </w:r>
    <w:proofErr w:type="gramEnd"/>
    <w:r>
      <w:rPr>
        <w:i/>
        <w:szCs w:val="24"/>
      </w:rPr>
      <w:t>WIMEA-ICT RSS2</w:t>
    </w:r>
    <w:r>
      <w:rPr>
        <w:i/>
        <w:szCs w:val="24"/>
      </w:rPr>
      <w:t xml:space="preserve">) </w:t>
    </w:r>
    <w:r w:rsidR="007A228A" w:rsidRPr="00E62366">
      <w:rPr>
        <w:b/>
        <w:i/>
        <w:color w:val="000000"/>
        <w:szCs w:val="24"/>
      </w:rPr>
      <w:t xml:space="preserve">for </w:t>
    </w:r>
    <w:proofErr w:type="spellStart"/>
    <w:r w:rsidR="007A228A" w:rsidRPr="00E62366">
      <w:rPr>
        <w:b/>
        <w:i/>
        <w:color w:val="000000"/>
        <w:szCs w:val="24"/>
      </w:rPr>
      <w:t>Contiki</w:t>
    </w:r>
    <w:proofErr w:type="spellEnd"/>
    <w:r w:rsidR="007A228A" w:rsidRPr="00E62366">
      <w:rPr>
        <w:b/>
        <w:i/>
        <w:color w:val="000000"/>
        <w:szCs w:val="24"/>
      </w:rPr>
      <w:t xml:space="preserve"> Embedded Operating System</w:t>
    </w:r>
    <w:r w:rsidR="007A228A">
      <w:rPr>
        <w:b/>
        <w:i/>
        <w:color w:val="000000"/>
        <w:szCs w:val="24"/>
      </w:rPr>
      <w:t xml:space="preserve"> Requirements Document 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6B508" w14:textId="77777777" w:rsidR="00D16AC7" w:rsidRDefault="00D16AC7">
      <w:r>
        <w:separator/>
      </w:r>
    </w:p>
  </w:footnote>
  <w:footnote w:type="continuationSeparator" w:id="0">
    <w:p w14:paraId="56AE8CB8" w14:textId="77777777" w:rsidR="00D16AC7" w:rsidRDefault="00D16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decimal"/>
      <w:pStyle w:val="Bullet2"/>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i/>
      </w:rPr>
    </w:lvl>
  </w:abstractNum>
  <w:abstractNum w:abstractNumId="4" w15:restartNumberingAfterBreak="0">
    <w:nsid w:val="00000005"/>
    <w:multiLevelType w:val="multilevel"/>
    <w:tmpl w:val="00000005"/>
    <w:name w:val="WW8Num5"/>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15:restartNumberingAfterBreak="0">
    <w:nsid w:val="00000006"/>
    <w:multiLevelType w:val="singleLevel"/>
    <w:tmpl w:val="A52288A4"/>
    <w:lvl w:ilvl="0">
      <w:start w:val="1"/>
      <w:numFmt w:val="decimal"/>
      <w:lvlText w:val="%1"/>
      <w:lvlJc w:val="left"/>
      <w:pPr>
        <w:ind w:left="720" w:hanging="360"/>
      </w:pPr>
      <w:rPr>
        <w:rFonts w:hint="default"/>
        <w:sz w:val="22"/>
        <w:szCs w:val="22"/>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0BF86659"/>
    <w:multiLevelType w:val="hybridMultilevel"/>
    <w:tmpl w:val="F030F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3E54D0"/>
    <w:multiLevelType w:val="hybridMultilevel"/>
    <w:tmpl w:val="D32CED52"/>
    <w:lvl w:ilvl="0" w:tplc="0B4A79BE">
      <w:start w:val="1"/>
      <w:numFmt w:val="decimal"/>
      <w:lvlText w:val="%1."/>
      <w:lvlJc w:val="left"/>
      <w:pPr>
        <w:ind w:left="720" w:hanging="360"/>
      </w:pPr>
    </w:lvl>
    <w:lvl w:ilvl="1" w:tplc="D0F28C6C">
      <w:start w:val="1"/>
      <w:numFmt w:val="lowerLetter"/>
      <w:lvlText w:val="%2."/>
      <w:lvlJc w:val="left"/>
      <w:pPr>
        <w:ind w:left="1440" w:hanging="360"/>
      </w:pPr>
    </w:lvl>
    <w:lvl w:ilvl="2" w:tplc="B5DEBC70">
      <w:start w:val="1"/>
      <w:numFmt w:val="lowerRoman"/>
      <w:lvlText w:val="%3."/>
      <w:lvlJc w:val="right"/>
      <w:pPr>
        <w:ind w:left="2160" w:hanging="180"/>
      </w:pPr>
    </w:lvl>
    <w:lvl w:ilvl="3" w:tplc="B5F05670">
      <w:start w:val="1"/>
      <w:numFmt w:val="decimal"/>
      <w:lvlText w:val="%4."/>
      <w:lvlJc w:val="left"/>
      <w:pPr>
        <w:ind w:left="2880" w:hanging="360"/>
      </w:pPr>
    </w:lvl>
    <w:lvl w:ilvl="4" w:tplc="6C4AC668">
      <w:start w:val="1"/>
      <w:numFmt w:val="lowerLetter"/>
      <w:lvlText w:val="%5."/>
      <w:lvlJc w:val="left"/>
      <w:pPr>
        <w:ind w:left="3600" w:hanging="360"/>
      </w:pPr>
    </w:lvl>
    <w:lvl w:ilvl="5" w:tplc="1DF6DCA0">
      <w:start w:val="1"/>
      <w:numFmt w:val="lowerRoman"/>
      <w:lvlText w:val="%6."/>
      <w:lvlJc w:val="right"/>
      <w:pPr>
        <w:ind w:left="4320" w:hanging="180"/>
      </w:pPr>
    </w:lvl>
    <w:lvl w:ilvl="6" w:tplc="6C5C8360">
      <w:start w:val="1"/>
      <w:numFmt w:val="decimal"/>
      <w:lvlText w:val="%7."/>
      <w:lvlJc w:val="left"/>
      <w:pPr>
        <w:ind w:left="5040" w:hanging="360"/>
      </w:pPr>
    </w:lvl>
    <w:lvl w:ilvl="7" w:tplc="837242E2">
      <w:start w:val="1"/>
      <w:numFmt w:val="lowerLetter"/>
      <w:lvlText w:val="%8."/>
      <w:lvlJc w:val="left"/>
      <w:pPr>
        <w:ind w:left="5760" w:hanging="360"/>
      </w:pPr>
    </w:lvl>
    <w:lvl w:ilvl="8" w:tplc="5DAE5918">
      <w:start w:val="1"/>
      <w:numFmt w:val="lowerRoman"/>
      <w:lvlText w:val="%9."/>
      <w:lvlJc w:val="right"/>
      <w:pPr>
        <w:ind w:left="6480" w:hanging="180"/>
      </w:pPr>
    </w:lvl>
  </w:abstractNum>
  <w:abstractNum w:abstractNumId="9" w15:restartNumberingAfterBreak="0">
    <w:nsid w:val="16F326CD"/>
    <w:multiLevelType w:val="multilevel"/>
    <w:tmpl w:val="80FA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C3271"/>
    <w:multiLevelType w:val="multilevel"/>
    <w:tmpl w:val="0FD473E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30835AD"/>
    <w:multiLevelType w:val="hybridMultilevel"/>
    <w:tmpl w:val="B70CD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13" w15:restartNumberingAfterBreak="0">
    <w:nsid w:val="2EDA0FDB"/>
    <w:multiLevelType w:val="hybridMultilevel"/>
    <w:tmpl w:val="81FA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80338"/>
    <w:multiLevelType w:val="hybridMultilevel"/>
    <w:tmpl w:val="39E0A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6D1B63"/>
    <w:multiLevelType w:val="hybridMultilevel"/>
    <w:tmpl w:val="B9F09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FC1C02"/>
    <w:multiLevelType w:val="hybridMultilevel"/>
    <w:tmpl w:val="3962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71607"/>
    <w:multiLevelType w:val="multilevel"/>
    <w:tmpl w:val="71C6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33241"/>
    <w:multiLevelType w:val="hybridMultilevel"/>
    <w:tmpl w:val="54CC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5A5192"/>
    <w:multiLevelType w:val="multilevel"/>
    <w:tmpl w:val="4384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72359"/>
    <w:multiLevelType w:val="singleLevel"/>
    <w:tmpl w:val="A52288A4"/>
    <w:lvl w:ilvl="0">
      <w:start w:val="1"/>
      <w:numFmt w:val="decimal"/>
      <w:lvlText w:val="%1"/>
      <w:lvlJc w:val="left"/>
      <w:pPr>
        <w:ind w:left="720" w:hanging="360"/>
      </w:pPr>
      <w:rPr>
        <w:rFonts w:hint="default"/>
        <w:sz w:val="22"/>
        <w:szCs w:val="22"/>
      </w:rPr>
    </w:lvl>
  </w:abstractNum>
  <w:abstractNum w:abstractNumId="21" w15:restartNumberingAfterBreak="0">
    <w:nsid w:val="5151594D"/>
    <w:multiLevelType w:val="hybridMultilevel"/>
    <w:tmpl w:val="C442A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793CD0"/>
    <w:multiLevelType w:val="hybridMultilevel"/>
    <w:tmpl w:val="94CE4DA2"/>
    <w:lvl w:ilvl="0" w:tplc="3D38E8D6">
      <w:start w:val="1"/>
      <w:numFmt w:val="lowerRoman"/>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C51FC"/>
    <w:multiLevelType w:val="hybridMultilevel"/>
    <w:tmpl w:val="CCC8A4FA"/>
    <w:lvl w:ilvl="0" w:tplc="A8FAFFF4">
      <w:start w:val="1"/>
      <w:numFmt w:val="bullet"/>
      <w:lvlText w:val=""/>
      <w:lvlJc w:val="left"/>
      <w:pPr>
        <w:ind w:left="720" w:hanging="360"/>
      </w:pPr>
      <w:rPr>
        <w:rFonts w:ascii="Symbol" w:hAnsi="Symbol" w:hint="default"/>
      </w:rPr>
    </w:lvl>
    <w:lvl w:ilvl="1" w:tplc="DE367C8E">
      <w:start w:val="1"/>
      <w:numFmt w:val="bullet"/>
      <w:lvlText w:val="o"/>
      <w:lvlJc w:val="left"/>
      <w:pPr>
        <w:ind w:left="1440" w:hanging="360"/>
      </w:pPr>
      <w:rPr>
        <w:rFonts w:ascii="Courier New" w:hAnsi="Courier New" w:hint="default"/>
      </w:rPr>
    </w:lvl>
    <w:lvl w:ilvl="2" w:tplc="EB38750A">
      <w:start w:val="1"/>
      <w:numFmt w:val="bullet"/>
      <w:lvlText w:val=""/>
      <w:lvlJc w:val="left"/>
      <w:pPr>
        <w:ind w:left="2160" w:hanging="360"/>
      </w:pPr>
      <w:rPr>
        <w:rFonts w:ascii="Wingdings" w:hAnsi="Wingdings" w:hint="default"/>
      </w:rPr>
    </w:lvl>
    <w:lvl w:ilvl="3" w:tplc="83FCCA8A">
      <w:start w:val="1"/>
      <w:numFmt w:val="bullet"/>
      <w:lvlText w:val=""/>
      <w:lvlJc w:val="left"/>
      <w:pPr>
        <w:ind w:left="2880" w:hanging="360"/>
      </w:pPr>
      <w:rPr>
        <w:rFonts w:ascii="Symbol" w:hAnsi="Symbol" w:hint="default"/>
      </w:rPr>
    </w:lvl>
    <w:lvl w:ilvl="4" w:tplc="C6404046">
      <w:start w:val="1"/>
      <w:numFmt w:val="bullet"/>
      <w:lvlText w:val="o"/>
      <w:lvlJc w:val="left"/>
      <w:pPr>
        <w:ind w:left="3600" w:hanging="360"/>
      </w:pPr>
      <w:rPr>
        <w:rFonts w:ascii="Courier New" w:hAnsi="Courier New" w:hint="default"/>
      </w:rPr>
    </w:lvl>
    <w:lvl w:ilvl="5" w:tplc="509E319A">
      <w:start w:val="1"/>
      <w:numFmt w:val="bullet"/>
      <w:lvlText w:val=""/>
      <w:lvlJc w:val="left"/>
      <w:pPr>
        <w:ind w:left="4320" w:hanging="360"/>
      </w:pPr>
      <w:rPr>
        <w:rFonts w:ascii="Wingdings" w:hAnsi="Wingdings" w:hint="default"/>
      </w:rPr>
    </w:lvl>
    <w:lvl w:ilvl="6" w:tplc="3BFEFFC6">
      <w:start w:val="1"/>
      <w:numFmt w:val="bullet"/>
      <w:lvlText w:val=""/>
      <w:lvlJc w:val="left"/>
      <w:pPr>
        <w:ind w:left="5040" w:hanging="360"/>
      </w:pPr>
      <w:rPr>
        <w:rFonts w:ascii="Symbol" w:hAnsi="Symbol" w:hint="default"/>
      </w:rPr>
    </w:lvl>
    <w:lvl w:ilvl="7" w:tplc="1B305990">
      <w:start w:val="1"/>
      <w:numFmt w:val="bullet"/>
      <w:lvlText w:val="o"/>
      <w:lvlJc w:val="left"/>
      <w:pPr>
        <w:ind w:left="5760" w:hanging="360"/>
      </w:pPr>
      <w:rPr>
        <w:rFonts w:ascii="Courier New" w:hAnsi="Courier New" w:hint="default"/>
      </w:rPr>
    </w:lvl>
    <w:lvl w:ilvl="8" w:tplc="7B1A36F6">
      <w:start w:val="1"/>
      <w:numFmt w:val="bullet"/>
      <w:lvlText w:val=""/>
      <w:lvlJc w:val="left"/>
      <w:pPr>
        <w:ind w:left="6480" w:hanging="360"/>
      </w:pPr>
      <w:rPr>
        <w:rFonts w:ascii="Wingdings" w:hAnsi="Wingdings" w:hint="default"/>
      </w:rPr>
    </w:lvl>
  </w:abstractNum>
  <w:abstractNum w:abstractNumId="24" w15:restartNumberingAfterBreak="0">
    <w:nsid w:val="71E3703F"/>
    <w:multiLevelType w:val="hybridMultilevel"/>
    <w:tmpl w:val="F6084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002EC8"/>
    <w:multiLevelType w:val="hybridMultilevel"/>
    <w:tmpl w:val="BEF41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C6187A"/>
    <w:multiLevelType w:val="singleLevel"/>
    <w:tmpl w:val="00000002"/>
    <w:lvl w:ilvl="0">
      <w:start w:val="1"/>
      <w:numFmt w:val="decimal"/>
      <w:lvlText w:val="%1."/>
      <w:lvlJc w:val="left"/>
      <w:pPr>
        <w:tabs>
          <w:tab w:val="num" w:pos="720"/>
        </w:tabs>
        <w:ind w:left="720" w:hanging="360"/>
      </w:pPr>
    </w:lvl>
  </w:abstractNum>
  <w:abstractNum w:abstractNumId="27" w15:restartNumberingAfterBreak="0">
    <w:nsid w:val="784B211F"/>
    <w:multiLevelType w:val="hybridMultilevel"/>
    <w:tmpl w:val="C4742184"/>
    <w:lvl w:ilvl="0" w:tplc="08090001">
      <w:start w:val="1"/>
      <w:numFmt w:val="bullet"/>
      <w:lvlText w:val=""/>
      <w:lvlJc w:val="left"/>
      <w:pPr>
        <w:ind w:left="720" w:hanging="360"/>
      </w:pPr>
      <w:rPr>
        <w:rFonts w:ascii="Symbol" w:hAnsi="Symbol" w:hint="default"/>
      </w:rPr>
    </w:lvl>
    <w:lvl w:ilvl="1" w:tplc="D0F28C6C">
      <w:start w:val="1"/>
      <w:numFmt w:val="lowerLetter"/>
      <w:lvlText w:val="%2."/>
      <w:lvlJc w:val="left"/>
      <w:pPr>
        <w:ind w:left="1440" w:hanging="360"/>
      </w:pPr>
    </w:lvl>
    <w:lvl w:ilvl="2" w:tplc="B5DEBC70">
      <w:start w:val="1"/>
      <w:numFmt w:val="lowerRoman"/>
      <w:lvlText w:val="%3."/>
      <w:lvlJc w:val="right"/>
      <w:pPr>
        <w:ind w:left="2160" w:hanging="180"/>
      </w:pPr>
    </w:lvl>
    <w:lvl w:ilvl="3" w:tplc="B5F05670">
      <w:start w:val="1"/>
      <w:numFmt w:val="decimal"/>
      <w:lvlText w:val="%4."/>
      <w:lvlJc w:val="left"/>
      <w:pPr>
        <w:ind w:left="2880" w:hanging="360"/>
      </w:pPr>
    </w:lvl>
    <w:lvl w:ilvl="4" w:tplc="6C4AC668">
      <w:start w:val="1"/>
      <w:numFmt w:val="lowerLetter"/>
      <w:lvlText w:val="%5."/>
      <w:lvlJc w:val="left"/>
      <w:pPr>
        <w:ind w:left="3600" w:hanging="360"/>
      </w:pPr>
    </w:lvl>
    <w:lvl w:ilvl="5" w:tplc="1DF6DCA0">
      <w:start w:val="1"/>
      <w:numFmt w:val="lowerRoman"/>
      <w:lvlText w:val="%6."/>
      <w:lvlJc w:val="right"/>
      <w:pPr>
        <w:ind w:left="4320" w:hanging="180"/>
      </w:pPr>
    </w:lvl>
    <w:lvl w:ilvl="6" w:tplc="6C5C8360">
      <w:start w:val="1"/>
      <w:numFmt w:val="decimal"/>
      <w:lvlText w:val="%7."/>
      <w:lvlJc w:val="left"/>
      <w:pPr>
        <w:ind w:left="5040" w:hanging="360"/>
      </w:pPr>
    </w:lvl>
    <w:lvl w:ilvl="7" w:tplc="837242E2">
      <w:start w:val="1"/>
      <w:numFmt w:val="lowerLetter"/>
      <w:lvlText w:val="%8."/>
      <w:lvlJc w:val="left"/>
      <w:pPr>
        <w:ind w:left="5760" w:hanging="360"/>
      </w:pPr>
    </w:lvl>
    <w:lvl w:ilvl="8" w:tplc="5DAE5918">
      <w:start w:val="1"/>
      <w:numFmt w:val="lowerRoman"/>
      <w:lvlText w:val="%9."/>
      <w:lvlJc w:val="right"/>
      <w:pPr>
        <w:ind w:left="6480" w:hanging="180"/>
      </w:pPr>
    </w:lvl>
  </w:abstractNum>
  <w:abstractNum w:abstractNumId="28" w15:restartNumberingAfterBreak="0">
    <w:nsid w:val="7FC748B3"/>
    <w:multiLevelType w:val="hybridMultilevel"/>
    <w:tmpl w:val="5C6CFED0"/>
    <w:lvl w:ilvl="0" w:tplc="38B6F736">
      <w:start w:val="1"/>
      <w:numFmt w:val="bullet"/>
      <w:lvlText w:val=""/>
      <w:lvlJc w:val="left"/>
      <w:pPr>
        <w:ind w:left="720" w:hanging="360"/>
      </w:pPr>
      <w:rPr>
        <w:rFonts w:ascii="Symbol" w:hAnsi="Symbol" w:hint="default"/>
      </w:rPr>
    </w:lvl>
    <w:lvl w:ilvl="1" w:tplc="686085A4">
      <w:start w:val="1"/>
      <w:numFmt w:val="bullet"/>
      <w:lvlText w:val="o"/>
      <w:lvlJc w:val="left"/>
      <w:pPr>
        <w:ind w:left="1440" w:hanging="360"/>
      </w:pPr>
      <w:rPr>
        <w:rFonts w:ascii="Courier New" w:hAnsi="Courier New" w:hint="default"/>
      </w:rPr>
    </w:lvl>
    <w:lvl w:ilvl="2" w:tplc="6D40BF48">
      <w:start w:val="1"/>
      <w:numFmt w:val="bullet"/>
      <w:lvlText w:val=""/>
      <w:lvlJc w:val="left"/>
      <w:pPr>
        <w:ind w:left="2160" w:hanging="360"/>
      </w:pPr>
      <w:rPr>
        <w:rFonts w:ascii="Wingdings" w:hAnsi="Wingdings" w:hint="default"/>
      </w:rPr>
    </w:lvl>
    <w:lvl w:ilvl="3" w:tplc="E51E2DE0">
      <w:start w:val="1"/>
      <w:numFmt w:val="bullet"/>
      <w:lvlText w:val=""/>
      <w:lvlJc w:val="left"/>
      <w:pPr>
        <w:ind w:left="2880" w:hanging="360"/>
      </w:pPr>
      <w:rPr>
        <w:rFonts w:ascii="Symbol" w:hAnsi="Symbol" w:hint="default"/>
      </w:rPr>
    </w:lvl>
    <w:lvl w:ilvl="4" w:tplc="3D624C88">
      <w:start w:val="1"/>
      <w:numFmt w:val="bullet"/>
      <w:lvlText w:val="o"/>
      <w:lvlJc w:val="left"/>
      <w:pPr>
        <w:ind w:left="3600" w:hanging="360"/>
      </w:pPr>
      <w:rPr>
        <w:rFonts w:ascii="Courier New" w:hAnsi="Courier New" w:hint="default"/>
      </w:rPr>
    </w:lvl>
    <w:lvl w:ilvl="5" w:tplc="5CE095B0">
      <w:start w:val="1"/>
      <w:numFmt w:val="bullet"/>
      <w:lvlText w:val=""/>
      <w:lvlJc w:val="left"/>
      <w:pPr>
        <w:ind w:left="4320" w:hanging="360"/>
      </w:pPr>
      <w:rPr>
        <w:rFonts w:ascii="Wingdings" w:hAnsi="Wingdings" w:hint="default"/>
      </w:rPr>
    </w:lvl>
    <w:lvl w:ilvl="6" w:tplc="2AC05C5C">
      <w:start w:val="1"/>
      <w:numFmt w:val="bullet"/>
      <w:lvlText w:val=""/>
      <w:lvlJc w:val="left"/>
      <w:pPr>
        <w:ind w:left="5040" w:hanging="360"/>
      </w:pPr>
      <w:rPr>
        <w:rFonts w:ascii="Symbol" w:hAnsi="Symbol" w:hint="default"/>
      </w:rPr>
    </w:lvl>
    <w:lvl w:ilvl="7" w:tplc="C85618AA">
      <w:start w:val="1"/>
      <w:numFmt w:val="bullet"/>
      <w:lvlText w:val="o"/>
      <w:lvlJc w:val="left"/>
      <w:pPr>
        <w:ind w:left="5760" w:hanging="360"/>
      </w:pPr>
      <w:rPr>
        <w:rFonts w:ascii="Courier New" w:hAnsi="Courier New" w:hint="default"/>
      </w:rPr>
    </w:lvl>
    <w:lvl w:ilvl="8" w:tplc="93E68B5E">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0"/>
  </w:num>
  <w:num w:numId="12">
    <w:abstractNumId w:val="12"/>
  </w:num>
  <w:num w:numId="13">
    <w:abstractNumId w:val="14"/>
  </w:num>
  <w:num w:numId="14">
    <w:abstractNumId w:val="26"/>
  </w:num>
  <w:num w:numId="15">
    <w:abstractNumId w:val="11"/>
  </w:num>
  <w:num w:numId="16">
    <w:abstractNumId w:val="7"/>
  </w:num>
  <w:num w:numId="17">
    <w:abstractNumId w:val="20"/>
  </w:num>
  <w:num w:numId="18">
    <w:abstractNumId w:val="15"/>
  </w:num>
  <w:num w:numId="19">
    <w:abstractNumId w:val="24"/>
  </w:num>
  <w:num w:numId="20">
    <w:abstractNumId w:val="25"/>
  </w:num>
  <w:num w:numId="21">
    <w:abstractNumId w:val="21"/>
  </w:num>
  <w:num w:numId="22">
    <w:abstractNumId w:val="13"/>
  </w:num>
  <w:num w:numId="23">
    <w:abstractNumId w:val="18"/>
  </w:num>
  <w:num w:numId="24">
    <w:abstractNumId w:val="16"/>
  </w:num>
  <w:num w:numId="25">
    <w:abstractNumId w:val="22"/>
  </w:num>
  <w:num w:numId="26">
    <w:abstractNumId w:val="19"/>
  </w:num>
  <w:num w:numId="27">
    <w:abstractNumId w:val="9"/>
  </w:num>
  <w:num w:numId="28">
    <w:abstractNumId w:val="17"/>
  </w:num>
  <w:num w:numId="29">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avia Nshemerirwe">
    <w15:presenceInfo w15:providerId="Windows Live" w15:userId="038d12c9fa336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64"/>
    <w:rsid w:val="00006AAA"/>
    <w:rsid w:val="00007190"/>
    <w:rsid w:val="00024662"/>
    <w:rsid w:val="00024E6E"/>
    <w:rsid w:val="00044EB7"/>
    <w:rsid w:val="0004510E"/>
    <w:rsid w:val="00052F8D"/>
    <w:rsid w:val="00053BFD"/>
    <w:rsid w:val="00065472"/>
    <w:rsid w:val="00075DF3"/>
    <w:rsid w:val="000864B7"/>
    <w:rsid w:val="000A2DC9"/>
    <w:rsid w:val="000A571F"/>
    <w:rsid w:val="000B2AEA"/>
    <w:rsid w:val="000B4F67"/>
    <w:rsid w:val="000D7581"/>
    <w:rsid w:val="000E0588"/>
    <w:rsid w:val="000E4BB4"/>
    <w:rsid w:val="000F2523"/>
    <w:rsid w:val="000F4B42"/>
    <w:rsid w:val="00101202"/>
    <w:rsid w:val="00102C5C"/>
    <w:rsid w:val="0010697C"/>
    <w:rsid w:val="00123E1B"/>
    <w:rsid w:val="00127201"/>
    <w:rsid w:val="00127630"/>
    <w:rsid w:val="00130390"/>
    <w:rsid w:val="00152BC0"/>
    <w:rsid w:val="001626E2"/>
    <w:rsid w:val="00170F20"/>
    <w:rsid w:val="001713F9"/>
    <w:rsid w:val="001755E6"/>
    <w:rsid w:val="001872BB"/>
    <w:rsid w:val="00196F3D"/>
    <w:rsid w:val="001A2D1F"/>
    <w:rsid w:val="001A42D4"/>
    <w:rsid w:val="001B3F7B"/>
    <w:rsid w:val="001D32C7"/>
    <w:rsid w:val="001D7B17"/>
    <w:rsid w:val="001F1DA2"/>
    <w:rsid w:val="00200151"/>
    <w:rsid w:val="00201ECA"/>
    <w:rsid w:val="00204CEE"/>
    <w:rsid w:val="0022606B"/>
    <w:rsid w:val="00244F7D"/>
    <w:rsid w:val="0024541D"/>
    <w:rsid w:val="00250953"/>
    <w:rsid w:val="00265E3A"/>
    <w:rsid w:val="0028733E"/>
    <w:rsid w:val="0029644F"/>
    <w:rsid w:val="002C0A24"/>
    <w:rsid w:val="002F2E02"/>
    <w:rsid w:val="00315129"/>
    <w:rsid w:val="00317A28"/>
    <w:rsid w:val="00336E87"/>
    <w:rsid w:val="00356E5D"/>
    <w:rsid w:val="00372D65"/>
    <w:rsid w:val="003A2493"/>
    <w:rsid w:val="003A475D"/>
    <w:rsid w:val="003B2DA3"/>
    <w:rsid w:val="003B6560"/>
    <w:rsid w:val="003C1E19"/>
    <w:rsid w:val="003C21E8"/>
    <w:rsid w:val="003C7A70"/>
    <w:rsid w:val="003D2CDC"/>
    <w:rsid w:val="003D7377"/>
    <w:rsid w:val="003E0617"/>
    <w:rsid w:val="003E3486"/>
    <w:rsid w:val="003F391A"/>
    <w:rsid w:val="003F7DCF"/>
    <w:rsid w:val="004361F0"/>
    <w:rsid w:val="00443E6E"/>
    <w:rsid w:val="00445C02"/>
    <w:rsid w:val="00455A0E"/>
    <w:rsid w:val="00466216"/>
    <w:rsid w:val="004757B4"/>
    <w:rsid w:val="0048330D"/>
    <w:rsid w:val="00486F62"/>
    <w:rsid w:val="004B22F3"/>
    <w:rsid w:val="004B7F3B"/>
    <w:rsid w:val="004C0B2F"/>
    <w:rsid w:val="004C4F15"/>
    <w:rsid w:val="004D6E96"/>
    <w:rsid w:val="004D7266"/>
    <w:rsid w:val="004E39D7"/>
    <w:rsid w:val="004F6432"/>
    <w:rsid w:val="0052385F"/>
    <w:rsid w:val="00532593"/>
    <w:rsid w:val="00532973"/>
    <w:rsid w:val="0054340A"/>
    <w:rsid w:val="00544D55"/>
    <w:rsid w:val="005461E0"/>
    <w:rsid w:val="0055033F"/>
    <w:rsid w:val="00551EBB"/>
    <w:rsid w:val="005540AF"/>
    <w:rsid w:val="00566E80"/>
    <w:rsid w:val="00582C8D"/>
    <w:rsid w:val="00584427"/>
    <w:rsid w:val="005A3823"/>
    <w:rsid w:val="005B7F04"/>
    <w:rsid w:val="005C12B7"/>
    <w:rsid w:val="005D3514"/>
    <w:rsid w:val="005E08F3"/>
    <w:rsid w:val="005F6D2A"/>
    <w:rsid w:val="00600DD1"/>
    <w:rsid w:val="0061524A"/>
    <w:rsid w:val="006218E6"/>
    <w:rsid w:val="00636266"/>
    <w:rsid w:val="006516E5"/>
    <w:rsid w:val="00653ADF"/>
    <w:rsid w:val="00657A89"/>
    <w:rsid w:val="00667B16"/>
    <w:rsid w:val="0067148F"/>
    <w:rsid w:val="00674BD4"/>
    <w:rsid w:val="00674F74"/>
    <w:rsid w:val="006811FC"/>
    <w:rsid w:val="00683B2D"/>
    <w:rsid w:val="00693C2E"/>
    <w:rsid w:val="00695D15"/>
    <w:rsid w:val="006B4600"/>
    <w:rsid w:val="006B6453"/>
    <w:rsid w:val="006D6FD9"/>
    <w:rsid w:val="006F1A58"/>
    <w:rsid w:val="006F2451"/>
    <w:rsid w:val="00711988"/>
    <w:rsid w:val="00722C74"/>
    <w:rsid w:val="00723907"/>
    <w:rsid w:val="00727548"/>
    <w:rsid w:val="00727632"/>
    <w:rsid w:val="00743A38"/>
    <w:rsid w:val="007568E6"/>
    <w:rsid w:val="007738EA"/>
    <w:rsid w:val="00791036"/>
    <w:rsid w:val="007A228A"/>
    <w:rsid w:val="007B5323"/>
    <w:rsid w:val="007C72A7"/>
    <w:rsid w:val="007C768E"/>
    <w:rsid w:val="007D4127"/>
    <w:rsid w:val="007F2C18"/>
    <w:rsid w:val="007F38DA"/>
    <w:rsid w:val="007F6407"/>
    <w:rsid w:val="00801D91"/>
    <w:rsid w:val="00823183"/>
    <w:rsid w:val="00825483"/>
    <w:rsid w:val="00866A22"/>
    <w:rsid w:val="00867CEB"/>
    <w:rsid w:val="00870883"/>
    <w:rsid w:val="0088120A"/>
    <w:rsid w:val="008866DB"/>
    <w:rsid w:val="008969DF"/>
    <w:rsid w:val="00896A5D"/>
    <w:rsid w:val="008C5A3D"/>
    <w:rsid w:val="008D0819"/>
    <w:rsid w:val="008D1CAB"/>
    <w:rsid w:val="008D558F"/>
    <w:rsid w:val="008F0BC8"/>
    <w:rsid w:val="00902D2B"/>
    <w:rsid w:val="00915FE2"/>
    <w:rsid w:val="00917C3C"/>
    <w:rsid w:val="00925350"/>
    <w:rsid w:val="00933AFE"/>
    <w:rsid w:val="00972CF6"/>
    <w:rsid w:val="009A34F3"/>
    <w:rsid w:val="009A66C0"/>
    <w:rsid w:val="009C4B9F"/>
    <w:rsid w:val="009C67B3"/>
    <w:rsid w:val="009D7585"/>
    <w:rsid w:val="009F212A"/>
    <w:rsid w:val="009F498F"/>
    <w:rsid w:val="009F7F5E"/>
    <w:rsid w:val="00A01D70"/>
    <w:rsid w:val="00A05703"/>
    <w:rsid w:val="00A3703A"/>
    <w:rsid w:val="00A64DBA"/>
    <w:rsid w:val="00A74090"/>
    <w:rsid w:val="00A872DB"/>
    <w:rsid w:val="00A9556D"/>
    <w:rsid w:val="00AA3342"/>
    <w:rsid w:val="00AB0077"/>
    <w:rsid w:val="00AB28FB"/>
    <w:rsid w:val="00AB3522"/>
    <w:rsid w:val="00AB57F6"/>
    <w:rsid w:val="00AC4CA0"/>
    <w:rsid w:val="00AF467F"/>
    <w:rsid w:val="00AF59C2"/>
    <w:rsid w:val="00B02D76"/>
    <w:rsid w:val="00B246B3"/>
    <w:rsid w:val="00B5585F"/>
    <w:rsid w:val="00B6509A"/>
    <w:rsid w:val="00B9425C"/>
    <w:rsid w:val="00B966A2"/>
    <w:rsid w:val="00BB60AB"/>
    <w:rsid w:val="00BF1266"/>
    <w:rsid w:val="00BF7C6C"/>
    <w:rsid w:val="00C12E2A"/>
    <w:rsid w:val="00C1380A"/>
    <w:rsid w:val="00C22F7D"/>
    <w:rsid w:val="00C5747A"/>
    <w:rsid w:val="00C60E57"/>
    <w:rsid w:val="00C70D71"/>
    <w:rsid w:val="00C76512"/>
    <w:rsid w:val="00CA4D6E"/>
    <w:rsid w:val="00CB3923"/>
    <w:rsid w:val="00CC0E15"/>
    <w:rsid w:val="00CC6B6D"/>
    <w:rsid w:val="00CD51A1"/>
    <w:rsid w:val="00CE1ADF"/>
    <w:rsid w:val="00CE7185"/>
    <w:rsid w:val="00D06E7D"/>
    <w:rsid w:val="00D11799"/>
    <w:rsid w:val="00D16AC7"/>
    <w:rsid w:val="00D170AB"/>
    <w:rsid w:val="00D23385"/>
    <w:rsid w:val="00D24864"/>
    <w:rsid w:val="00D26575"/>
    <w:rsid w:val="00D344BE"/>
    <w:rsid w:val="00D43C86"/>
    <w:rsid w:val="00D47286"/>
    <w:rsid w:val="00D67E8F"/>
    <w:rsid w:val="00D70186"/>
    <w:rsid w:val="00D703A7"/>
    <w:rsid w:val="00D728EB"/>
    <w:rsid w:val="00D879A9"/>
    <w:rsid w:val="00D93D3C"/>
    <w:rsid w:val="00DA21DF"/>
    <w:rsid w:val="00DB00AB"/>
    <w:rsid w:val="00DC6315"/>
    <w:rsid w:val="00DE6811"/>
    <w:rsid w:val="00E05D10"/>
    <w:rsid w:val="00E422CF"/>
    <w:rsid w:val="00E5173B"/>
    <w:rsid w:val="00E57499"/>
    <w:rsid w:val="00E62366"/>
    <w:rsid w:val="00E97F34"/>
    <w:rsid w:val="00EB22FA"/>
    <w:rsid w:val="00EC7D97"/>
    <w:rsid w:val="00ED5DD6"/>
    <w:rsid w:val="00EE197C"/>
    <w:rsid w:val="00EF0F8A"/>
    <w:rsid w:val="00F15350"/>
    <w:rsid w:val="00F23944"/>
    <w:rsid w:val="00F4318D"/>
    <w:rsid w:val="00F449EC"/>
    <w:rsid w:val="00F465FF"/>
    <w:rsid w:val="00F47CE0"/>
    <w:rsid w:val="00F50B6A"/>
    <w:rsid w:val="00F639C0"/>
    <w:rsid w:val="00F64341"/>
    <w:rsid w:val="00F65020"/>
    <w:rsid w:val="00F67BC1"/>
    <w:rsid w:val="00F74E33"/>
    <w:rsid w:val="00F817C5"/>
    <w:rsid w:val="00F82F97"/>
    <w:rsid w:val="00F97FAA"/>
    <w:rsid w:val="00FB02F8"/>
    <w:rsid w:val="00FB3A94"/>
    <w:rsid w:val="00FC2E39"/>
    <w:rsid w:val="00FC79ED"/>
    <w:rsid w:val="00FF1DA9"/>
    <w:rsid w:val="2D1F5E8E"/>
    <w:rsid w:val="63015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9B12BD5"/>
  <w15:chartTrackingRefBased/>
  <w15:docId w15:val="{764F28A8-5E2F-437F-AFF5-087DD799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en-US" w:eastAsia="zh-CN"/>
    </w:rPr>
  </w:style>
  <w:style w:type="paragraph" w:styleId="Heading1">
    <w:name w:val="heading 1"/>
    <w:basedOn w:val="Normal"/>
    <w:next w:val="Normal"/>
    <w:link w:val="Heading1Char"/>
    <w:uiPriority w:val="9"/>
    <w:qFormat/>
    <w:rsid w:val="00A01D70"/>
    <w:pPr>
      <w:keepNext/>
      <w:keepLines/>
      <w:suppressAutoHyphens w:val="0"/>
      <w:spacing w:before="240" w:line="259" w:lineRule="auto"/>
      <w:outlineLvl w:val="0"/>
    </w:pPr>
    <w:rPr>
      <w:rFonts w:ascii="Calibri Light" w:hAnsi="Calibri Light"/>
      <w:color w:val="2E74B5"/>
      <w:sz w:val="32"/>
      <w:szCs w:val="32"/>
      <w:lang w:eastAsia="en-US"/>
    </w:rPr>
  </w:style>
  <w:style w:type="paragraph" w:styleId="Heading4">
    <w:name w:val="heading 4"/>
    <w:basedOn w:val="Normal"/>
    <w:next w:val="Normal"/>
    <w:link w:val="Heading4Char"/>
    <w:qFormat/>
    <w:rsid w:val="0010697C"/>
    <w:pPr>
      <w:keepNext/>
      <w:numPr>
        <w:numId w:val="12"/>
      </w:numPr>
      <w:tabs>
        <w:tab w:val="clear" w:pos="1080"/>
        <w:tab w:val="num" w:pos="864"/>
      </w:tabs>
      <w:suppressAutoHyphens w:val="0"/>
      <w:spacing w:before="140"/>
      <w:ind w:left="864" w:hanging="864"/>
      <w:jc w:val="both"/>
      <w:outlineLvl w:val="3"/>
    </w:pPr>
    <w:rPr>
      <w:rFonts w:ascii="Arial" w:hAnsi="Arial"/>
      <w:b/>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i/>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sz w:val="22"/>
      <w:szCs w:val="22"/>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DefaultParagraphFont1">
    <w:name w:val="Default Paragraph Font1"/>
  </w:style>
  <w:style w:type="character" w:styleId="PageNumber">
    <w:name w:val="page number"/>
    <w:basedOn w:val="DefaultParagraphFont1"/>
  </w:style>
  <w:style w:type="character" w:customStyle="1" w:styleId="FooterChar">
    <w:name w:val="Footer Char"/>
    <w:rPr>
      <w:sz w:val="24"/>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top w:val="none" w:sz="0" w:space="0" w:color="000000"/>
        <w:left w:val="none" w:sz="0" w:space="0" w:color="000000"/>
        <w:bottom w:val="single" w:sz="4" w:space="1" w:color="000000"/>
        <w:right w:val="none" w:sz="0" w:space="0" w:color="000000"/>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rPr>
      <w:rFonts w:ascii="Arial" w:hAnsi="Arial" w:cs="Arial"/>
      <w:b/>
    </w:rPr>
  </w:style>
  <w:style w:type="paragraph" w:customStyle="1" w:styleId="R-SubHead1">
    <w:name w:val="R-SubHead 1"/>
    <w:basedOn w:val="Normal"/>
    <w:next w:val="R-Normal"/>
    <w:pPr>
      <w:pBdr>
        <w:top w:val="none" w:sz="0" w:space="0" w:color="000000"/>
        <w:left w:val="none" w:sz="0" w:space="0" w:color="000000"/>
        <w:bottom w:val="single" w:sz="4" w:space="1" w:color="000000"/>
        <w:right w:val="none" w:sz="0" w:space="0" w:color="000000"/>
      </w:pBdr>
    </w:pPr>
    <w:rPr>
      <w:rFonts w:ascii="Arial" w:hAnsi="Arial" w:cs="Arial"/>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link w:val="Heading1"/>
    <w:uiPriority w:val="9"/>
    <w:rsid w:val="00A01D70"/>
    <w:rPr>
      <w:rFonts w:ascii="Calibri Light" w:hAnsi="Calibri Light"/>
      <w:color w:val="2E74B5"/>
      <w:sz w:val="32"/>
      <w:szCs w:val="32"/>
      <w:lang w:val="en-US" w:eastAsia="en-US"/>
    </w:rPr>
  </w:style>
  <w:style w:type="paragraph" w:styleId="Bibliography">
    <w:name w:val="Bibliography"/>
    <w:basedOn w:val="Normal"/>
    <w:next w:val="Normal"/>
    <w:uiPriority w:val="37"/>
    <w:unhideWhenUsed/>
    <w:rsid w:val="00A01D70"/>
  </w:style>
  <w:style w:type="character" w:customStyle="1" w:styleId="Heading4Char">
    <w:name w:val="Heading 4 Char"/>
    <w:basedOn w:val="DefaultParagraphFont"/>
    <w:link w:val="Heading4"/>
    <w:rsid w:val="0010697C"/>
    <w:rPr>
      <w:rFonts w:ascii="Arial" w:hAnsi="Arial"/>
      <w:b/>
      <w:sz w:val="22"/>
      <w:lang w:val="en-US" w:eastAsia="en-US"/>
    </w:rPr>
  </w:style>
  <w:style w:type="paragraph" w:customStyle="1" w:styleId="Bullet2">
    <w:name w:val="Bullet 2"/>
    <w:basedOn w:val="Normal"/>
    <w:rsid w:val="0010697C"/>
    <w:pPr>
      <w:numPr>
        <w:numId w:val="5"/>
      </w:numPr>
      <w:suppressAutoHyphens w:val="0"/>
      <w:spacing w:before="40"/>
      <w:jc w:val="both"/>
    </w:pPr>
    <w:rPr>
      <w:sz w:val="20"/>
      <w:lang w:eastAsia="en-US"/>
    </w:rPr>
  </w:style>
  <w:style w:type="paragraph" w:styleId="BalloonText">
    <w:name w:val="Balloon Text"/>
    <w:basedOn w:val="Normal"/>
    <w:link w:val="BalloonTextChar"/>
    <w:uiPriority w:val="99"/>
    <w:semiHidden/>
    <w:unhideWhenUsed/>
    <w:rsid w:val="00B942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25C"/>
    <w:rPr>
      <w:rFonts w:ascii="Segoe UI" w:hAnsi="Segoe UI" w:cs="Segoe UI"/>
      <w:sz w:val="18"/>
      <w:szCs w:val="18"/>
      <w:lang w:val="en-US" w:eastAsia="zh-CN"/>
    </w:rPr>
  </w:style>
  <w:style w:type="paragraph" w:styleId="BodyTextIndent2">
    <w:name w:val="Body Text Indent 2"/>
    <w:basedOn w:val="Normal"/>
    <w:link w:val="BodyTextIndent2Char"/>
    <w:uiPriority w:val="99"/>
    <w:semiHidden/>
    <w:unhideWhenUsed/>
    <w:rsid w:val="00FB02F8"/>
    <w:pPr>
      <w:spacing w:after="120" w:line="480" w:lineRule="auto"/>
      <w:ind w:left="283"/>
    </w:pPr>
  </w:style>
  <w:style w:type="character" w:customStyle="1" w:styleId="BodyTextIndent2Char">
    <w:name w:val="Body Text Indent 2 Char"/>
    <w:basedOn w:val="DefaultParagraphFont"/>
    <w:link w:val="BodyTextIndent2"/>
    <w:uiPriority w:val="99"/>
    <w:semiHidden/>
    <w:rsid w:val="00FB02F8"/>
    <w:rPr>
      <w:sz w:val="24"/>
      <w:lang w:val="en-US" w:eastAsia="zh-CN"/>
    </w:rPr>
  </w:style>
  <w:style w:type="paragraph" w:styleId="ListParagraph">
    <w:name w:val="List Paragraph"/>
    <w:basedOn w:val="Normal"/>
    <w:uiPriority w:val="34"/>
    <w:qFormat/>
    <w:rsid w:val="003C7A70"/>
    <w:pPr>
      <w:ind w:left="720"/>
      <w:contextualSpacing/>
    </w:pPr>
  </w:style>
  <w:style w:type="character" w:customStyle="1" w:styleId="apple-converted-space">
    <w:name w:val="apple-converted-space"/>
    <w:basedOn w:val="DefaultParagraphFont"/>
    <w:rsid w:val="00065472"/>
  </w:style>
  <w:style w:type="character" w:styleId="Hyperlink">
    <w:name w:val="Hyperlink"/>
    <w:basedOn w:val="DefaultParagraphFont"/>
    <w:uiPriority w:val="99"/>
    <w:semiHidden/>
    <w:unhideWhenUsed/>
    <w:rsid w:val="00065472"/>
    <w:rPr>
      <w:color w:val="0000FF"/>
      <w:u w:val="single"/>
    </w:rPr>
  </w:style>
  <w:style w:type="paragraph" w:styleId="NormalWeb">
    <w:name w:val="Normal (Web)"/>
    <w:basedOn w:val="Normal"/>
    <w:uiPriority w:val="99"/>
    <w:semiHidden/>
    <w:unhideWhenUsed/>
    <w:rsid w:val="005D3514"/>
    <w:pPr>
      <w:suppressAutoHyphens w:val="0"/>
      <w:spacing w:before="100" w:beforeAutospacing="1" w:after="100" w:afterAutospacing="1"/>
    </w:pPr>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011">
      <w:bodyDiv w:val="1"/>
      <w:marLeft w:val="0"/>
      <w:marRight w:val="0"/>
      <w:marTop w:val="0"/>
      <w:marBottom w:val="0"/>
      <w:divBdr>
        <w:top w:val="none" w:sz="0" w:space="0" w:color="auto"/>
        <w:left w:val="none" w:sz="0" w:space="0" w:color="auto"/>
        <w:bottom w:val="none" w:sz="0" w:space="0" w:color="auto"/>
        <w:right w:val="none" w:sz="0" w:space="0" w:color="auto"/>
      </w:divBdr>
    </w:div>
    <w:div w:id="32655757">
      <w:bodyDiv w:val="1"/>
      <w:marLeft w:val="0"/>
      <w:marRight w:val="0"/>
      <w:marTop w:val="0"/>
      <w:marBottom w:val="0"/>
      <w:divBdr>
        <w:top w:val="none" w:sz="0" w:space="0" w:color="auto"/>
        <w:left w:val="none" w:sz="0" w:space="0" w:color="auto"/>
        <w:bottom w:val="none" w:sz="0" w:space="0" w:color="auto"/>
        <w:right w:val="none" w:sz="0" w:space="0" w:color="auto"/>
      </w:divBdr>
    </w:div>
    <w:div w:id="35663305">
      <w:bodyDiv w:val="1"/>
      <w:marLeft w:val="0"/>
      <w:marRight w:val="0"/>
      <w:marTop w:val="0"/>
      <w:marBottom w:val="0"/>
      <w:divBdr>
        <w:top w:val="none" w:sz="0" w:space="0" w:color="auto"/>
        <w:left w:val="none" w:sz="0" w:space="0" w:color="auto"/>
        <w:bottom w:val="none" w:sz="0" w:space="0" w:color="auto"/>
        <w:right w:val="none" w:sz="0" w:space="0" w:color="auto"/>
      </w:divBdr>
    </w:div>
    <w:div w:id="67576043">
      <w:bodyDiv w:val="1"/>
      <w:marLeft w:val="0"/>
      <w:marRight w:val="0"/>
      <w:marTop w:val="0"/>
      <w:marBottom w:val="0"/>
      <w:divBdr>
        <w:top w:val="none" w:sz="0" w:space="0" w:color="auto"/>
        <w:left w:val="none" w:sz="0" w:space="0" w:color="auto"/>
        <w:bottom w:val="none" w:sz="0" w:space="0" w:color="auto"/>
        <w:right w:val="none" w:sz="0" w:space="0" w:color="auto"/>
      </w:divBdr>
    </w:div>
    <w:div w:id="85462584">
      <w:bodyDiv w:val="1"/>
      <w:marLeft w:val="0"/>
      <w:marRight w:val="0"/>
      <w:marTop w:val="0"/>
      <w:marBottom w:val="0"/>
      <w:divBdr>
        <w:top w:val="none" w:sz="0" w:space="0" w:color="auto"/>
        <w:left w:val="none" w:sz="0" w:space="0" w:color="auto"/>
        <w:bottom w:val="none" w:sz="0" w:space="0" w:color="auto"/>
        <w:right w:val="none" w:sz="0" w:space="0" w:color="auto"/>
      </w:divBdr>
    </w:div>
    <w:div w:id="88619909">
      <w:bodyDiv w:val="1"/>
      <w:marLeft w:val="0"/>
      <w:marRight w:val="0"/>
      <w:marTop w:val="0"/>
      <w:marBottom w:val="0"/>
      <w:divBdr>
        <w:top w:val="none" w:sz="0" w:space="0" w:color="auto"/>
        <w:left w:val="none" w:sz="0" w:space="0" w:color="auto"/>
        <w:bottom w:val="none" w:sz="0" w:space="0" w:color="auto"/>
        <w:right w:val="none" w:sz="0" w:space="0" w:color="auto"/>
      </w:divBdr>
    </w:div>
    <w:div w:id="130028207">
      <w:bodyDiv w:val="1"/>
      <w:marLeft w:val="0"/>
      <w:marRight w:val="0"/>
      <w:marTop w:val="0"/>
      <w:marBottom w:val="0"/>
      <w:divBdr>
        <w:top w:val="none" w:sz="0" w:space="0" w:color="auto"/>
        <w:left w:val="none" w:sz="0" w:space="0" w:color="auto"/>
        <w:bottom w:val="none" w:sz="0" w:space="0" w:color="auto"/>
        <w:right w:val="none" w:sz="0" w:space="0" w:color="auto"/>
      </w:divBdr>
    </w:div>
    <w:div w:id="173301329">
      <w:bodyDiv w:val="1"/>
      <w:marLeft w:val="0"/>
      <w:marRight w:val="0"/>
      <w:marTop w:val="0"/>
      <w:marBottom w:val="0"/>
      <w:divBdr>
        <w:top w:val="none" w:sz="0" w:space="0" w:color="auto"/>
        <w:left w:val="none" w:sz="0" w:space="0" w:color="auto"/>
        <w:bottom w:val="none" w:sz="0" w:space="0" w:color="auto"/>
        <w:right w:val="none" w:sz="0" w:space="0" w:color="auto"/>
      </w:divBdr>
    </w:div>
    <w:div w:id="210382925">
      <w:bodyDiv w:val="1"/>
      <w:marLeft w:val="0"/>
      <w:marRight w:val="0"/>
      <w:marTop w:val="0"/>
      <w:marBottom w:val="0"/>
      <w:divBdr>
        <w:top w:val="none" w:sz="0" w:space="0" w:color="auto"/>
        <w:left w:val="none" w:sz="0" w:space="0" w:color="auto"/>
        <w:bottom w:val="none" w:sz="0" w:space="0" w:color="auto"/>
        <w:right w:val="none" w:sz="0" w:space="0" w:color="auto"/>
      </w:divBdr>
    </w:div>
    <w:div w:id="291445537">
      <w:bodyDiv w:val="1"/>
      <w:marLeft w:val="0"/>
      <w:marRight w:val="0"/>
      <w:marTop w:val="0"/>
      <w:marBottom w:val="0"/>
      <w:divBdr>
        <w:top w:val="none" w:sz="0" w:space="0" w:color="auto"/>
        <w:left w:val="none" w:sz="0" w:space="0" w:color="auto"/>
        <w:bottom w:val="none" w:sz="0" w:space="0" w:color="auto"/>
        <w:right w:val="none" w:sz="0" w:space="0" w:color="auto"/>
      </w:divBdr>
    </w:div>
    <w:div w:id="320739839">
      <w:bodyDiv w:val="1"/>
      <w:marLeft w:val="0"/>
      <w:marRight w:val="0"/>
      <w:marTop w:val="0"/>
      <w:marBottom w:val="0"/>
      <w:divBdr>
        <w:top w:val="none" w:sz="0" w:space="0" w:color="auto"/>
        <w:left w:val="none" w:sz="0" w:space="0" w:color="auto"/>
        <w:bottom w:val="none" w:sz="0" w:space="0" w:color="auto"/>
        <w:right w:val="none" w:sz="0" w:space="0" w:color="auto"/>
      </w:divBdr>
    </w:div>
    <w:div w:id="426658934">
      <w:bodyDiv w:val="1"/>
      <w:marLeft w:val="0"/>
      <w:marRight w:val="0"/>
      <w:marTop w:val="0"/>
      <w:marBottom w:val="0"/>
      <w:divBdr>
        <w:top w:val="none" w:sz="0" w:space="0" w:color="auto"/>
        <w:left w:val="none" w:sz="0" w:space="0" w:color="auto"/>
        <w:bottom w:val="none" w:sz="0" w:space="0" w:color="auto"/>
        <w:right w:val="none" w:sz="0" w:space="0" w:color="auto"/>
      </w:divBdr>
    </w:div>
    <w:div w:id="528225159">
      <w:bodyDiv w:val="1"/>
      <w:marLeft w:val="0"/>
      <w:marRight w:val="0"/>
      <w:marTop w:val="0"/>
      <w:marBottom w:val="0"/>
      <w:divBdr>
        <w:top w:val="none" w:sz="0" w:space="0" w:color="auto"/>
        <w:left w:val="none" w:sz="0" w:space="0" w:color="auto"/>
        <w:bottom w:val="none" w:sz="0" w:space="0" w:color="auto"/>
        <w:right w:val="none" w:sz="0" w:space="0" w:color="auto"/>
      </w:divBdr>
    </w:div>
    <w:div w:id="585454974">
      <w:bodyDiv w:val="1"/>
      <w:marLeft w:val="0"/>
      <w:marRight w:val="0"/>
      <w:marTop w:val="0"/>
      <w:marBottom w:val="0"/>
      <w:divBdr>
        <w:top w:val="none" w:sz="0" w:space="0" w:color="auto"/>
        <w:left w:val="none" w:sz="0" w:space="0" w:color="auto"/>
        <w:bottom w:val="none" w:sz="0" w:space="0" w:color="auto"/>
        <w:right w:val="none" w:sz="0" w:space="0" w:color="auto"/>
      </w:divBdr>
    </w:div>
    <w:div w:id="621377018">
      <w:bodyDiv w:val="1"/>
      <w:marLeft w:val="0"/>
      <w:marRight w:val="0"/>
      <w:marTop w:val="0"/>
      <w:marBottom w:val="0"/>
      <w:divBdr>
        <w:top w:val="none" w:sz="0" w:space="0" w:color="auto"/>
        <w:left w:val="none" w:sz="0" w:space="0" w:color="auto"/>
        <w:bottom w:val="none" w:sz="0" w:space="0" w:color="auto"/>
        <w:right w:val="none" w:sz="0" w:space="0" w:color="auto"/>
      </w:divBdr>
    </w:div>
    <w:div w:id="629016633">
      <w:bodyDiv w:val="1"/>
      <w:marLeft w:val="0"/>
      <w:marRight w:val="0"/>
      <w:marTop w:val="0"/>
      <w:marBottom w:val="0"/>
      <w:divBdr>
        <w:top w:val="none" w:sz="0" w:space="0" w:color="auto"/>
        <w:left w:val="none" w:sz="0" w:space="0" w:color="auto"/>
        <w:bottom w:val="none" w:sz="0" w:space="0" w:color="auto"/>
        <w:right w:val="none" w:sz="0" w:space="0" w:color="auto"/>
      </w:divBdr>
    </w:div>
    <w:div w:id="740719293">
      <w:bodyDiv w:val="1"/>
      <w:marLeft w:val="0"/>
      <w:marRight w:val="0"/>
      <w:marTop w:val="0"/>
      <w:marBottom w:val="0"/>
      <w:divBdr>
        <w:top w:val="none" w:sz="0" w:space="0" w:color="auto"/>
        <w:left w:val="none" w:sz="0" w:space="0" w:color="auto"/>
        <w:bottom w:val="none" w:sz="0" w:space="0" w:color="auto"/>
        <w:right w:val="none" w:sz="0" w:space="0" w:color="auto"/>
      </w:divBdr>
    </w:div>
    <w:div w:id="799803522">
      <w:bodyDiv w:val="1"/>
      <w:marLeft w:val="0"/>
      <w:marRight w:val="0"/>
      <w:marTop w:val="0"/>
      <w:marBottom w:val="0"/>
      <w:divBdr>
        <w:top w:val="none" w:sz="0" w:space="0" w:color="auto"/>
        <w:left w:val="none" w:sz="0" w:space="0" w:color="auto"/>
        <w:bottom w:val="none" w:sz="0" w:space="0" w:color="auto"/>
        <w:right w:val="none" w:sz="0" w:space="0" w:color="auto"/>
      </w:divBdr>
    </w:div>
    <w:div w:id="811675159">
      <w:bodyDiv w:val="1"/>
      <w:marLeft w:val="0"/>
      <w:marRight w:val="0"/>
      <w:marTop w:val="0"/>
      <w:marBottom w:val="0"/>
      <w:divBdr>
        <w:top w:val="none" w:sz="0" w:space="0" w:color="auto"/>
        <w:left w:val="none" w:sz="0" w:space="0" w:color="auto"/>
        <w:bottom w:val="none" w:sz="0" w:space="0" w:color="auto"/>
        <w:right w:val="none" w:sz="0" w:space="0" w:color="auto"/>
      </w:divBdr>
    </w:div>
    <w:div w:id="836118281">
      <w:bodyDiv w:val="1"/>
      <w:marLeft w:val="0"/>
      <w:marRight w:val="0"/>
      <w:marTop w:val="0"/>
      <w:marBottom w:val="0"/>
      <w:divBdr>
        <w:top w:val="none" w:sz="0" w:space="0" w:color="auto"/>
        <w:left w:val="none" w:sz="0" w:space="0" w:color="auto"/>
        <w:bottom w:val="none" w:sz="0" w:space="0" w:color="auto"/>
        <w:right w:val="none" w:sz="0" w:space="0" w:color="auto"/>
      </w:divBdr>
    </w:div>
    <w:div w:id="852568003">
      <w:bodyDiv w:val="1"/>
      <w:marLeft w:val="0"/>
      <w:marRight w:val="0"/>
      <w:marTop w:val="0"/>
      <w:marBottom w:val="0"/>
      <w:divBdr>
        <w:top w:val="none" w:sz="0" w:space="0" w:color="auto"/>
        <w:left w:val="none" w:sz="0" w:space="0" w:color="auto"/>
        <w:bottom w:val="none" w:sz="0" w:space="0" w:color="auto"/>
        <w:right w:val="none" w:sz="0" w:space="0" w:color="auto"/>
      </w:divBdr>
    </w:div>
    <w:div w:id="904412358">
      <w:bodyDiv w:val="1"/>
      <w:marLeft w:val="0"/>
      <w:marRight w:val="0"/>
      <w:marTop w:val="0"/>
      <w:marBottom w:val="0"/>
      <w:divBdr>
        <w:top w:val="none" w:sz="0" w:space="0" w:color="auto"/>
        <w:left w:val="none" w:sz="0" w:space="0" w:color="auto"/>
        <w:bottom w:val="none" w:sz="0" w:space="0" w:color="auto"/>
        <w:right w:val="none" w:sz="0" w:space="0" w:color="auto"/>
      </w:divBdr>
    </w:div>
    <w:div w:id="1080323972">
      <w:bodyDiv w:val="1"/>
      <w:marLeft w:val="0"/>
      <w:marRight w:val="0"/>
      <w:marTop w:val="0"/>
      <w:marBottom w:val="0"/>
      <w:divBdr>
        <w:top w:val="none" w:sz="0" w:space="0" w:color="auto"/>
        <w:left w:val="none" w:sz="0" w:space="0" w:color="auto"/>
        <w:bottom w:val="none" w:sz="0" w:space="0" w:color="auto"/>
        <w:right w:val="none" w:sz="0" w:space="0" w:color="auto"/>
      </w:divBdr>
    </w:div>
    <w:div w:id="1107306898">
      <w:bodyDiv w:val="1"/>
      <w:marLeft w:val="0"/>
      <w:marRight w:val="0"/>
      <w:marTop w:val="0"/>
      <w:marBottom w:val="0"/>
      <w:divBdr>
        <w:top w:val="none" w:sz="0" w:space="0" w:color="auto"/>
        <w:left w:val="none" w:sz="0" w:space="0" w:color="auto"/>
        <w:bottom w:val="none" w:sz="0" w:space="0" w:color="auto"/>
        <w:right w:val="none" w:sz="0" w:space="0" w:color="auto"/>
      </w:divBdr>
    </w:div>
    <w:div w:id="1112016600">
      <w:bodyDiv w:val="1"/>
      <w:marLeft w:val="0"/>
      <w:marRight w:val="0"/>
      <w:marTop w:val="0"/>
      <w:marBottom w:val="0"/>
      <w:divBdr>
        <w:top w:val="none" w:sz="0" w:space="0" w:color="auto"/>
        <w:left w:val="none" w:sz="0" w:space="0" w:color="auto"/>
        <w:bottom w:val="none" w:sz="0" w:space="0" w:color="auto"/>
        <w:right w:val="none" w:sz="0" w:space="0" w:color="auto"/>
      </w:divBdr>
    </w:div>
    <w:div w:id="1137603896">
      <w:bodyDiv w:val="1"/>
      <w:marLeft w:val="0"/>
      <w:marRight w:val="0"/>
      <w:marTop w:val="0"/>
      <w:marBottom w:val="0"/>
      <w:divBdr>
        <w:top w:val="none" w:sz="0" w:space="0" w:color="auto"/>
        <w:left w:val="none" w:sz="0" w:space="0" w:color="auto"/>
        <w:bottom w:val="none" w:sz="0" w:space="0" w:color="auto"/>
        <w:right w:val="none" w:sz="0" w:space="0" w:color="auto"/>
      </w:divBdr>
    </w:div>
    <w:div w:id="1148934277">
      <w:bodyDiv w:val="1"/>
      <w:marLeft w:val="0"/>
      <w:marRight w:val="0"/>
      <w:marTop w:val="0"/>
      <w:marBottom w:val="0"/>
      <w:divBdr>
        <w:top w:val="none" w:sz="0" w:space="0" w:color="auto"/>
        <w:left w:val="none" w:sz="0" w:space="0" w:color="auto"/>
        <w:bottom w:val="none" w:sz="0" w:space="0" w:color="auto"/>
        <w:right w:val="none" w:sz="0" w:space="0" w:color="auto"/>
      </w:divBdr>
    </w:div>
    <w:div w:id="1155417620">
      <w:bodyDiv w:val="1"/>
      <w:marLeft w:val="0"/>
      <w:marRight w:val="0"/>
      <w:marTop w:val="0"/>
      <w:marBottom w:val="0"/>
      <w:divBdr>
        <w:top w:val="none" w:sz="0" w:space="0" w:color="auto"/>
        <w:left w:val="none" w:sz="0" w:space="0" w:color="auto"/>
        <w:bottom w:val="none" w:sz="0" w:space="0" w:color="auto"/>
        <w:right w:val="none" w:sz="0" w:space="0" w:color="auto"/>
      </w:divBdr>
    </w:div>
    <w:div w:id="1165703073">
      <w:bodyDiv w:val="1"/>
      <w:marLeft w:val="0"/>
      <w:marRight w:val="0"/>
      <w:marTop w:val="0"/>
      <w:marBottom w:val="0"/>
      <w:divBdr>
        <w:top w:val="none" w:sz="0" w:space="0" w:color="auto"/>
        <w:left w:val="none" w:sz="0" w:space="0" w:color="auto"/>
        <w:bottom w:val="none" w:sz="0" w:space="0" w:color="auto"/>
        <w:right w:val="none" w:sz="0" w:space="0" w:color="auto"/>
      </w:divBdr>
    </w:div>
    <w:div w:id="1223061806">
      <w:bodyDiv w:val="1"/>
      <w:marLeft w:val="0"/>
      <w:marRight w:val="0"/>
      <w:marTop w:val="0"/>
      <w:marBottom w:val="0"/>
      <w:divBdr>
        <w:top w:val="none" w:sz="0" w:space="0" w:color="auto"/>
        <w:left w:val="none" w:sz="0" w:space="0" w:color="auto"/>
        <w:bottom w:val="none" w:sz="0" w:space="0" w:color="auto"/>
        <w:right w:val="none" w:sz="0" w:space="0" w:color="auto"/>
      </w:divBdr>
    </w:div>
    <w:div w:id="1233005596">
      <w:bodyDiv w:val="1"/>
      <w:marLeft w:val="0"/>
      <w:marRight w:val="0"/>
      <w:marTop w:val="0"/>
      <w:marBottom w:val="0"/>
      <w:divBdr>
        <w:top w:val="none" w:sz="0" w:space="0" w:color="auto"/>
        <w:left w:val="none" w:sz="0" w:space="0" w:color="auto"/>
        <w:bottom w:val="none" w:sz="0" w:space="0" w:color="auto"/>
        <w:right w:val="none" w:sz="0" w:space="0" w:color="auto"/>
      </w:divBdr>
    </w:div>
    <w:div w:id="1353455487">
      <w:bodyDiv w:val="1"/>
      <w:marLeft w:val="0"/>
      <w:marRight w:val="0"/>
      <w:marTop w:val="0"/>
      <w:marBottom w:val="0"/>
      <w:divBdr>
        <w:top w:val="none" w:sz="0" w:space="0" w:color="auto"/>
        <w:left w:val="none" w:sz="0" w:space="0" w:color="auto"/>
        <w:bottom w:val="none" w:sz="0" w:space="0" w:color="auto"/>
        <w:right w:val="none" w:sz="0" w:space="0" w:color="auto"/>
      </w:divBdr>
    </w:div>
    <w:div w:id="1415863024">
      <w:bodyDiv w:val="1"/>
      <w:marLeft w:val="0"/>
      <w:marRight w:val="0"/>
      <w:marTop w:val="0"/>
      <w:marBottom w:val="0"/>
      <w:divBdr>
        <w:top w:val="none" w:sz="0" w:space="0" w:color="auto"/>
        <w:left w:val="none" w:sz="0" w:space="0" w:color="auto"/>
        <w:bottom w:val="none" w:sz="0" w:space="0" w:color="auto"/>
        <w:right w:val="none" w:sz="0" w:space="0" w:color="auto"/>
      </w:divBdr>
      <w:divsChild>
        <w:div w:id="2064938896">
          <w:marLeft w:val="0"/>
          <w:marRight w:val="0"/>
          <w:marTop w:val="0"/>
          <w:marBottom w:val="0"/>
          <w:divBdr>
            <w:top w:val="none" w:sz="0" w:space="0" w:color="auto"/>
            <w:left w:val="none" w:sz="0" w:space="0" w:color="auto"/>
            <w:bottom w:val="none" w:sz="0" w:space="0" w:color="auto"/>
            <w:right w:val="none" w:sz="0" w:space="0" w:color="auto"/>
          </w:divBdr>
        </w:div>
        <w:div w:id="1872381892">
          <w:marLeft w:val="0"/>
          <w:marRight w:val="0"/>
          <w:marTop w:val="0"/>
          <w:marBottom w:val="0"/>
          <w:divBdr>
            <w:top w:val="none" w:sz="0" w:space="0" w:color="auto"/>
            <w:left w:val="none" w:sz="0" w:space="0" w:color="auto"/>
            <w:bottom w:val="none" w:sz="0" w:space="0" w:color="auto"/>
            <w:right w:val="none" w:sz="0" w:space="0" w:color="auto"/>
          </w:divBdr>
        </w:div>
        <w:div w:id="1106776684">
          <w:marLeft w:val="0"/>
          <w:marRight w:val="0"/>
          <w:marTop w:val="0"/>
          <w:marBottom w:val="0"/>
          <w:divBdr>
            <w:top w:val="none" w:sz="0" w:space="0" w:color="auto"/>
            <w:left w:val="none" w:sz="0" w:space="0" w:color="auto"/>
            <w:bottom w:val="none" w:sz="0" w:space="0" w:color="auto"/>
            <w:right w:val="none" w:sz="0" w:space="0" w:color="auto"/>
          </w:divBdr>
        </w:div>
      </w:divsChild>
    </w:div>
    <w:div w:id="1423260770">
      <w:bodyDiv w:val="1"/>
      <w:marLeft w:val="0"/>
      <w:marRight w:val="0"/>
      <w:marTop w:val="0"/>
      <w:marBottom w:val="0"/>
      <w:divBdr>
        <w:top w:val="none" w:sz="0" w:space="0" w:color="auto"/>
        <w:left w:val="none" w:sz="0" w:space="0" w:color="auto"/>
        <w:bottom w:val="none" w:sz="0" w:space="0" w:color="auto"/>
        <w:right w:val="none" w:sz="0" w:space="0" w:color="auto"/>
      </w:divBdr>
    </w:div>
    <w:div w:id="1453481702">
      <w:bodyDiv w:val="1"/>
      <w:marLeft w:val="0"/>
      <w:marRight w:val="0"/>
      <w:marTop w:val="0"/>
      <w:marBottom w:val="0"/>
      <w:divBdr>
        <w:top w:val="none" w:sz="0" w:space="0" w:color="auto"/>
        <w:left w:val="none" w:sz="0" w:space="0" w:color="auto"/>
        <w:bottom w:val="none" w:sz="0" w:space="0" w:color="auto"/>
        <w:right w:val="none" w:sz="0" w:space="0" w:color="auto"/>
      </w:divBdr>
    </w:div>
    <w:div w:id="1529954193">
      <w:bodyDiv w:val="1"/>
      <w:marLeft w:val="0"/>
      <w:marRight w:val="0"/>
      <w:marTop w:val="0"/>
      <w:marBottom w:val="0"/>
      <w:divBdr>
        <w:top w:val="none" w:sz="0" w:space="0" w:color="auto"/>
        <w:left w:val="none" w:sz="0" w:space="0" w:color="auto"/>
        <w:bottom w:val="none" w:sz="0" w:space="0" w:color="auto"/>
        <w:right w:val="none" w:sz="0" w:space="0" w:color="auto"/>
      </w:divBdr>
    </w:div>
    <w:div w:id="1540975984">
      <w:bodyDiv w:val="1"/>
      <w:marLeft w:val="0"/>
      <w:marRight w:val="0"/>
      <w:marTop w:val="0"/>
      <w:marBottom w:val="0"/>
      <w:divBdr>
        <w:top w:val="none" w:sz="0" w:space="0" w:color="auto"/>
        <w:left w:val="none" w:sz="0" w:space="0" w:color="auto"/>
        <w:bottom w:val="none" w:sz="0" w:space="0" w:color="auto"/>
        <w:right w:val="none" w:sz="0" w:space="0" w:color="auto"/>
      </w:divBdr>
    </w:div>
    <w:div w:id="1562667731">
      <w:bodyDiv w:val="1"/>
      <w:marLeft w:val="0"/>
      <w:marRight w:val="0"/>
      <w:marTop w:val="0"/>
      <w:marBottom w:val="0"/>
      <w:divBdr>
        <w:top w:val="none" w:sz="0" w:space="0" w:color="auto"/>
        <w:left w:val="none" w:sz="0" w:space="0" w:color="auto"/>
        <w:bottom w:val="none" w:sz="0" w:space="0" w:color="auto"/>
        <w:right w:val="none" w:sz="0" w:space="0" w:color="auto"/>
      </w:divBdr>
    </w:div>
    <w:div w:id="1601907476">
      <w:bodyDiv w:val="1"/>
      <w:marLeft w:val="0"/>
      <w:marRight w:val="0"/>
      <w:marTop w:val="0"/>
      <w:marBottom w:val="0"/>
      <w:divBdr>
        <w:top w:val="none" w:sz="0" w:space="0" w:color="auto"/>
        <w:left w:val="none" w:sz="0" w:space="0" w:color="auto"/>
        <w:bottom w:val="none" w:sz="0" w:space="0" w:color="auto"/>
        <w:right w:val="none" w:sz="0" w:space="0" w:color="auto"/>
      </w:divBdr>
    </w:div>
    <w:div w:id="1612712251">
      <w:bodyDiv w:val="1"/>
      <w:marLeft w:val="0"/>
      <w:marRight w:val="0"/>
      <w:marTop w:val="0"/>
      <w:marBottom w:val="0"/>
      <w:divBdr>
        <w:top w:val="none" w:sz="0" w:space="0" w:color="auto"/>
        <w:left w:val="none" w:sz="0" w:space="0" w:color="auto"/>
        <w:bottom w:val="none" w:sz="0" w:space="0" w:color="auto"/>
        <w:right w:val="none" w:sz="0" w:space="0" w:color="auto"/>
      </w:divBdr>
    </w:div>
    <w:div w:id="1658997311">
      <w:bodyDiv w:val="1"/>
      <w:marLeft w:val="0"/>
      <w:marRight w:val="0"/>
      <w:marTop w:val="0"/>
      <w:marBottom w:val="0"/>
      <w:divBdr>
        <w:top w:val="none" w:sz="0" w:space="0" w:color="auto"/>
        <w:left w:val="none" w:sz="0" w:space="0" w:color="auto"/>
        <w:bottom w:val="none" w:sz="0" w:space="0" w:color="auto"/>
        <w:right w:val="none" w:sz="0" w:space="0" w:color="auto"/>
      </w:divBdr>
    </w:div>
    <w:div w:id="1708335795">
      <w:bodyDiv w:val="1"/>
      <w:marLeft w:val="0"/>
      <w:marRight w:val="0"/>
      <w:marTop w:val="0"/>
      <w:marBottom w:val="0"/>
      <w:divBdr>
        <w:top w:val="none" w:sz="0" w:space="0" w:color="auto"/>
        <w:left w:val="none" w:sz="0" w:space="0" w:color="auto"/>
        <w:bottom w:val="none" w:sz="0" w:space="0" w:color="auto"/>
        <w:right w:val="none" w:sz="0" w:space="0" w:color="auto"/>
      </w:divBdr>
    </w:div>
    <w:div w:id="1739595942">
      <w:bodyDiv w:val="1"/>
      <w:marLeft w:val="0"/>
      <w:marRight w:val="0"/>
      <w:marTop w:val="0"/>
      <w:marBottom w:val="0"/>
      <w:divBdr>
        <w:top w:val="none" w:sz="0" w:space="0" w:color="auto"/>
        <w:left w:val="none" w:sz="0" w:space="0" w:color="auto"/>
        <w:bottom w:val="none" w:sz="0" w:space="0" w:color="auto"/>
        <w:right w:val="none" w:sz="0" w:space="0" w:color="auto"/>
      </w:divBdr>
    </w:div>
    <w:div w:id="1778713065">
      <w:bodyDiv w:val="1"/>
      <w:marLeft w:val="0"/>
      <w:marRight w:val="0"/>
      <w:marTop w:val="0"/>
      <w:marBottom w:val="0"/>
      <w:divBdr>
        <w:top w:val="none" w:sz="0" w:space="0" w:color="auto"/>
        <w:left w:val="none" w:sz="0" w:space="0" w:color="auto"/>
        <w:bottom w:val="none" w:sz="0" w:space="0" w:color="auto"/>
        <w:right w:val="none" w:sz="0" w:space="0" w:color="auto"/>
      </w:divBdr>
    </w:div>
    <w:div w:id="1788428739">
      <w:bodyDiv w:val="1"/>
      <w:marLeft w:val="0"/>
      <w:marRight w:val="0"/>
      <w:marTop w:val="0"/>
      <w:marBottom w:val="0"/>
      <w:divBdr>
        <w:top w:val="none" w:sz="0" w:space="0" w:color="auto"/>
        <w:left w:val="none" w:sz="0" w:space="0" w:color="auto"/>
        <w:bottom w:val="none" w:sz="0" w:space="0" w:color="auto"/>
        <w:right w:val="none" w:sz="0" w:space="0" w:color="auto"/>
      </w:divBdr>
    </w:div>
    <w:div w:id="1798527348">
      <w:bodyDiv w:val="1"/>
      <w:marLeft w:val="0"/>
      <w:marRight w:val="0"/>
      <w:marTop w:val="0"/>
      <w:marBottom w:val="0"/>
      <w:divBdr>
        <w:top w:val="none" w:sz="0" w:space="0" w:color="auto"/>
        <w:left w:val="none" w:sz="0" w:space="0" w:color="auto"/>
        <w:bottom w:val="none" w:sz="0" w:space="0" w:color="auto"/>
        <w:right w:val="none" w:sz="0" w:space="0" w:color="auto"/>
      </w:divBdr>
      <w:divsChild>
        <w:div w:id="1986280094">
          <w:marLeft w:val="0"/>
          <w:marRight w:val="0"/>
          <w:marTop w:val="0"/>
          <w:marBottom w:val="0"/>
          <w:divBdr>
            <w:top w:val="none" w:sz="0" w:space="0" w:color="auto"/>
            <w:left w:val="none" w:sz="0" w:space="0" w:color="auto"/>
            <w:bottom w:val="none" w:sz="0" w:space="0" w:color="auto"/>
            <w:right w:val="none" w:sz="0" w:space="0" w:color="auto"/>
          </w:divBdr>
        </w:div>
        <w:div w:id="1250773963">
          <w:marLeft w:val="0"/>
          <w:marRight w:val="0"/>
          <w:marTop w:val="0"/>
          <w:marBottom w:val="0"/>
          <w:divBdr>
            <w:top w:val="none" w:sz="0" w:space="0" w:color="auto"/>
            <w:left w:val="none" w:sz="0" w:space="0" w:color="auto"/>
            <w:bottom w:val="none" w:sz="0" w:space="0" w:color="auto"/>
            <w:right w:val="none" w:sz="0" w:space="0" w:color="auto"/>
          </w:divBdr>
        </w:div>
        <w:div w:id="1406344560">
          <w:marLeft w:val="0"/>
          <w:marRight w:val="0"/>
          <w:marTop w:val="0"/>
          <w:marBottom w:val="0"/>
          <w:divBdr>
            <w:top w:val="none" w:sz="0" w:space="0" w:color="auto"/>
            <w:left w:val="none" w:sz="0" w:space="0" w:color="auto"/>
            <w:bottom w:val="none" w:sz="0" w:space="0" w:color="auto"/>
            <w:right w:val="none" w:sz="0" w:space="0" w:color="auto"/>
          </w:divBdr>
        </w:div>
        <w:div w:id="1554805099">
          <w:marLeft w:val="0"/>
          <w:marRight w:val="0"/>
          <w:marTop w:val="0"/>
          <w:marBottom w:val="0"/>
          <w:divBdr>
            <w:top w:val="none" w:sz="0" w:space="0" w:color="auto"/>
            <w:left w:val="none" w:sz="0" w:space="0" w:color="auto"/>
            <w:bottom w:val="none" w:sz="0" w:space="0" w:color="auto"/>
            <w:right w:val="none" w:sz="0" w:space="0" w:color="auto"/>
          </w:divBdr>
        </w:div>
        <w:div w:id="1153565242">
          <w:marLeft w:val="0"/>
          <w:marRight w:val="0"/>
          <w:marTop w:val="0"/>
          <w:marBottom w:val="0"/>
          <w:divBdr>
            <w:top w:val="none" w:sz="0" w:space="0" w:color="auto"/>
            <w:left w:val="none" w:sz="0" w:space="0" w:color="auto"/>
            <w:bottom w:val="none" w:sz="0" w:space="0" w:color="auto"/>
            <w:right w:val="none" w:sz="0" w:space="0" w:color="auto"/>
          </w:divBdr>
        </w:div>
        <w:div w:id="2113548655">
          <w:marLeft w:val="0"/>
          <w:marRight w:val="0"/>
          <w:marTop w:val="0"/>
          <w:marBottom w:val="0"/>
          <w:divBdr>
            <w:top w:val="none" w:sz="0" w:space="0" w:color="auto"/>
            <w:left w:val="none" w:sz="0" w:space="0" w:color="auto"/>
            <w:bottom w:val="none" w:sz="0" w:space="0" w:color="auto"/>
            <w:right w:val="none" w:sz="0" w:space="0" w:color="auto"/>
          </w:divBdr>
        </w:div>
        <w:div w:id="324171250">
          <w:marLeft w:val="0"/>
          <w:marRight w:val="0"/>
          <w:marTop w:val="0"/>
          <w:marBottom w:val="0"/>
          <w:divBdr>
            <w:top w:val="none" w:sz="0" w:space="0" w:color="auto"/>
            <w:left w:val="none" w:sz="0" w:space="0" w:color="auto"/>
            <w:bottom w:val="none" w:sz="0" w:space="0" w:color="auto"/>
            <w:right w:val="none" w:sz="0" w:space="0" w:color="auto"/>
          </w:divBdr>
        </w:div>
        <w:div w:id="1570849154">
          <w:marLeft w:val="0"/>
          <w:marRight w:val="0"/>
          <w:marTop w:val="0"/>
          <w:marBottom w:val="0"/>
          <w:divBdr>
            <w:top w:val="none" w:sz="0" w:space="0" w:color="auto"/>
            <w:left w:val="none" w:sz="0" w:space="0" w:color="auto"/>
            <w:bottom w:val="none" w:sz="0" w:space="0" w:color="auto"/>
            <w:right w:val="none" w:sz="0" w:space="0" w:color="auto"/>
          </w:divBdr>
        </w:div>
        <w:div w:id="548347744">
          <w:marLeft w:val="0"/>
          <w:marRight w:val="0"/>
          <w:marTop w:val="0"/>
          <w:marBottom w:val="0"/>
          <w:divBdr>
            <w:top w:val="none" w:sz="0" w:space="0" w:color="auto"/>
            <w:left w:val="none" w:sz="0" w:space="0" w:color="auto"/>
            <w:bottom w:val="none" w:sz="0" w:space="0" w:color="auto"/>
            <w:right w:val="none" w:sz="0" w:space="0" w:color="auto"/>
          </w:divBdr>
        </w:div>
        <w:div w:id="1122844351">
          <w:marLeft w:val="0"/>
          <w:marRight w:val="0"/>
          <w:marTop w:val="0"/>
          <w:marBottom w:val="0"/>
          <w:divBdr>
            <w:top w:val="none" w:sz="0" w:space="0" w:color="auto"/>
            <w:left w:val="none" w:sz="0" w:space="0" w:color="auto"/>
            <w:bottom w:val="none" w:sz="0" w:space="0" w:color="auto"/>
            <w:right w:val="none" w:sz="0" w:space="0" w:color="auto"/>
          </w:divBdr>
        </w:div>
        <w:div w:id="815073841">
          <w:marLeft w:val="0"/>
          <w:marRight w:val="0"/>
          <w:marTop w:val="0"/>
          <w:marBottom w:val="0"/>
          <w:divBdr>
            <w:top w:val="none" w:sz="0" w:space="0" w:color="auto"/>
            <w:left w:val="none" w:sz="0" w:space="0" w:color="auto"/>
            <w:bottom w:val="none" w:sz="0" w:space="0" w:color="auto"/>
            <w:right w:val="none" w:sz="0" w:space="0" w:color="auto"/>
          </w:divBdr>
        </w:div>
        <w:div w:id="103813389">
          <w:marLeft w:val="0"/>
          <w:marRight w:val="0"/>
          <w:marTop w:val="0"/>
          <w:marBottom w:val="0"/>
          <w:divBdr>
            <w:top w:val="none" w:sz="0" w:space="0" w:color="auto"/>
            <w:left w:val="none" w:sz="0" w:space="0" w:color="auto"/>
            <w:bottom w:val="none" w:sz="0" w:space="0" w:color="auto"/>
            <w:right w:val="none" w:sz="0" w:space="0" w:color="auto"/>
          </w:divBdr>
        </w:div>
        <w:div w:id="895429635">
          <w:marLeft w:val="0"/>
          <w:marRight w:val="0"/>
          <w:marTop w:val="0"/>
          <w:marBottom w:val="0"/>
          <w:divBdr>
            <w:top w:val="none" w:sz="0" w:space="0" w:color="auto"/>
            <w:left w:val="none" w:sz="0" w:space="0" w:color="auto"/>
            <w:bottom w:val="none" w:sz="0" w:space="0" w:color="auto"/>
            <w:right w:val="none" w:sz="0" w:space="0" w:color="auto"/>
          </w:divBdr>
        </w:div>
        <w:div w:id="1940678543">
          <w:marLeft w:val="0"/>
          <w:marRight w:val="0"/>
          <w:marTop w:val="0"/>
          <w:marBottom w:val="0"/>
          <w:divBdr>
            <w:top w:val="none" w:sz="0" w:space="0" w:color="auto"/>
            <w:left w:val="none" w:sz="0" w:space="0" w:color="auto"/>
            <w:bottom w:val="none" w:sz="0" w:space="0" w:color="auto"/>
            <w:right w:val="none" w:sz="0" w:space="0" w:color="auto"/>
          </w:divBdr>
        </w:div>
        <w:div w:id="1995915450">
          <w:marLeft w:val="0"/>
          <w:marRight w:val="0"/>
          <w:marTop w:val="0"/>
          <w:marBottom w:val="0"/>
          <w:divBdr>
            <w:top w:val="none" w:sz="0" w:space="0" w:color="auto"/>
            <w:left w:val="none" w:sz="0" w:space="0" w:color="auto"/>
            <w:bottom w:val="none" w:sz="0" w:space="0" w:color="auto"/>
            <w:right w:val="none" w:sz="0" w:space="0" w:color="auto"/>
          </w:divBdr>
        </w:div>
        <w:div w:id="678122987">
          <w:marLeft w:val="0"/>
          <w:marRight w:val="0"/>
          <w:marTop w:val="0"/>
          <w:marBottom w:val="0"/>
          <w:divBdr>
            <w:top w:val="none" w:sz="0" w:space="0" w:color="auto"/>
            <w:left w:val="none" w:sz="0" w:space="0" w:color="auto"/>
            <w:bottom w:val="none" w:sz="0" w:space="0" w:color="auto"/>
            <w:right w:val="none" w:sz="0" w:space="0" w:color="auto"/>
          </w:divBdr>
        </w:div>
        <w:div w:id="1095398125">
          <w:marLeft w:val="0"/>
          <w:marRight w:val="0"/>
          <w:marTop w:val="0"/>
          <w:marBottom w:val="0"/>
          <w:divBdr>
            <w:top w:val="none" w:sz="0" w:space="0" w:color="auto"/>
            <w:left w:val="none" w:sz="0" w:space="0" w:color="auto"/>
            <w:bottom w:val="none" w:sz="0" w:space="0" w:color="auto"/>
            <w:right w:val="none" w:sz="0" w:space="0" w:color="auto"/>
          </w:divBdr>
        </w:div>
        <w:div w:id="127861468">
          <w:marLeft w:val="0"/>
          <w:marRight w:val="0"/>
          <w:marTop w:val="0"/>
          <w:marBottom w:val="0"/>
          <w:divBdr>
            <w:top w:val="none" w:sz="0" w:space="0" w:color="auto"/>
            <w:left w:val="none" w:sz="0" w:space="0" w:color="auto"/>
            <w:bottom w:val="none" w:sz="0" w:space="0" w:color="auto"/>
            <w:right w:val="none" w:sz="0" w:space="0" w:color="auto"/>
          </w:divBdr>
        </w:div>
        <w:div w:id="693045526">
          <w:marLeft w:val="0"/>
          <w:marRight w:val="0"/>
          <w:marTop w:val="0"/>
          <w:marBottom w:val="0"/>
          <w:divBdr>
            <w:top w:val="none" w:sz="0" w:space="0" w:color="auto"/>
            <w:left w:val="none" w:sz="0" w:space="0" w:color="auto"/>
            <w:bottom w:val="none" w:sz="0" w:space="0" w:color="auto"/>
            <w:right w:val="none" w:sz="0" w:space="0" w:color="auto"/>
          </w:divBdr>
        </w:div>
        <w:div w:id="616914682">
          <w:marLeft w:val="0"/>
          <w:marRight w:val="0"/>
          <w:marTop w:val="0"/>
          <w:marBottom w:val="0"/>
          <w:divBdr>
            <w:top w:val="none" w:sz="0" w:space="0" w:color="auto"/>
            <w:left w:val="none" w:sz="0" w:space="0" w:color="auto"/>
            <w:bottom w:val="none" w:sz="0" w:space="0" w:color="auto"/>
            <w:right w:val="none" w:sz="0" w:space="0" w:color="auto"/>
          </w:divBdr>
        </w:div>
        <w:div w:id="943999781">
          <w:marLeft w:val="0"/>
          <w:marRight w:val="0"/>
          <w:marTop w:val="0"/>
          <w:marBottom w:val="0"/>
          <w:divBdr>
            <w:top w:val="none" w:sz="0" w:space="0" w:color="auto"/>
            <w:left w:val="none" w:sz="0" w:space="0" w:color="auto"/>
            <w:bottom w:val="none" w:sz="0" w:space="0" w:color="auto"/>
            <w:right w:val="none" w:sz="0" w:space="0" w:color="auto"/>
          </w:divBdr>
        </w:div>
        <w:div w:id="1551571565">
          <w:marLeft w:val="0"/>
          <w:marRight w:val="0"/>
          <w:marTop w:val="0"/>
          <w:marBottom w:val="0"/>
          <w:divBdr>
            <w:top w:val="none" w:sz="0" w:space="0" w:color="auto"/>
            <w:left w:val="none" w:sz="0" w:space="0" w:color="auto"/>
            <w:bottom w:val="none" w:sz="0" w:space="0" w:color="auto"/>
            <w:right w:val="none" w:sz="0" w:space="0" w:color="auto"/>
          </w:divBdr>
        </w:div>
        <w:div w:id="1547718224">
          <w:marLeft w:val="0"/>
          <w:marRight w:val="0"/>
          <w:marTop w:val="0"/>
          <w:marBottom w:val="0"/>
          <w:divBdr>
            <w:top w:val="none" w:sz="0" w:space="0" w:color="auto"/>
            <w:left w:val="none" w:sz="0" w:space="0" w:color="auto"/>
            <w:bottom w:val="none" w:sz="0" w:space="0" w:color="auto"/>
            <w:right w:val="none" w:sz="0" w:space="0" w:color="auto"/>
          </w:divBdr>
        </w:div>
        <w:div w:id="2093887690">
          <w:marLeft w:val="0"/>
          <w:marRight w:val="0"/>
          <w:marTop w:val="0"/>
          <w:marBottom w:val="0"/>
          <w:divBdr>
            <w:top w:val="none" w:sz="0" w:space="0" w:color="auto"/>
            <w:left w:val="none" w:sz="0" w:space="0" w:color="auto"/>
            <w:bottom w:val="none" w:sz="0" w:space="0" w:color="auto"/>
            <w:right w:val="none" w:sz="0" w:space="0" w:color="auto"/>
          </w:divBdr>
        </w:div>
        <w:div w:id="1165583867">
          <w:marLeft w:val="0"/>
          <w:marRight w:val="0"/>
          <w:marTop w:val="0"/>
          <w:marBottom w:val="0"/>
          <w:divBdr>
            <w:top w:val="none" w:sz="0" w:space="0" w:color="auto"/>
            <w:left w:val="none" w:sz="0" w:space="0" w:color="auto"/>
            <w:bottom w:val="none" w:sz="0" w:space="0" w:color="auto"/>
            <w:right w:val="none" w:sz="0" w:space="0" w:color="auto"/>
          </w:divBdr>
        </w:div>
        <w:div w:id="53820340">
          <w:marLeft w:val="0"/>
          <w:marRight w:val="0"/>
          <w:marTop w:val="0"/>
          <w:marBottom w:val="0"/>
          <w:divBdr>
            <w:top w:val="none" w:sz="0" w:space="0" w:color="auto"/>
            <w:left w:val="none" w:sz="0" w:space="0" w:color="auto"/>
            <w:bottom w:val="none" w:sz="0" w:space="0" w:color="auto"/>
            <w:right w:val="none" w:sz="0" w:space="0" w:color="auto"/>
          </w:divBdr>
        </w:div>
        <w:div w:id="136455030">
          <w:marLeft w:val="0"/>
          <w:marRight w:val="0"/>
          <w:marTop w:val="0"/>
          <w:marBottom w:val="0"/>
          <w:divBdr>
            <w:top w:val="none" w:sz="0" w:space="0" w:color="auto"/>
            <w:left w:val="none" w:sz="0" w:space="0" w:color="auto"/>
            <w:bottom w:val="none" w:sz="0" w:space="0" w:color="auto"/>
            <w:right w:val="none" w:sz="0" w:space="0" w:color="auto"/>
          </w:divBdr>
        </w:div>
        <w:div w:id="2111199695">
          <w:marLeft w:val="0"/>
          <w:marRight w:val="0"/>
          <w:marTop w:val="0"/>
          <w:marBottom w:val="0"/>
          <w:divBdr>
            <w:top w:val="none" w:sz="0" w:space="0" w:color="auto"/>
            <w:left w:val="none" w:sz="0" w:space="0" w:color="auto"/>
            <w:bottom w:val="none" w:sz="0" w:space="0" w:color="auto"/>
            <w:right w:val="none" w:sz="0" w:space="0" w:color="auto"/>
          </w:divBdr>
        </w:div>
      </w:divsChild>
    </w:div>
    <w:div w:id="1814714602">
      <w:bodyDiv w:val="1"/>
      <w:marLeft w:val="0"/>
      <w:marRight w:val="0"/>
      <w:marTop w:val="0"/>
      <w:marBottom w:val="0"/>
      <w:divBdr>
        <w:top w:val="none" w:sz="0" w:space="0" w:color="auto"/>
        <w:left w:val="none" w:sz="0" w:space="0" w:color="auto"/>
        <w:bottom w:val="none" w:sz="0" w:space="0" w:color="auto"/>
        <w:right w:val="none" w:sz="0" w:space="0" w:color="auto"/>
      </w:divBdr>
    </w:div>
    <w:div w:id="1823232238">
      <w:bodyDiv w:val="1"/>
      <w:marLeft w:val="0"/>
      <w:marRight w:val="0"/>
      <w:marTop w:val="0"/>
      <w:marBottom w:val="0"/>
      <w:divBdr>
        <w:top w:val="none" w:sz="0" w:space="0" w:color="auto"/>
        <w:left w:val="none" w:sz="0" w:space="0" w:color="auto"/>
        <w:bottom w:val="none" w:sz="0" w:space="0" w:color="auto"/>
        <w:right w:val="none" w:sz="0" w:space="0" w:color="auto"/>
      </w:divBdr>
    </w:div>
    <w:div w:id="1838958993">
      <w:bodyDiv w:val="1"/>
      <w:marLeft w:val="0"/>
      <w:marRight w:val="0"/>
      <w:marTop w:val="0"/>
      <w:marBottom w:val="0"/>
      <w:divBdr>
        <w:top w:val="none" w:sz="0" w:space="0" w:color="auto"/>
        <w:left w:val="none" w:sz="0" w:space="0" w:color="auto"/>
        <w:bottom w:val="none" w:sz="0" w:space="0" w:color="auto"/>
        <w:right w:val="none" w:sz="0" w:space="0" w:color="auto"/>
      </w:divBdr>
    </w:div>
    <w:div w:id="1859730508">
      <w:bodyDiv w:val="1"/>
      <w:marLeft w:val="0"/>
      <w:marRight w:val="0"/>
      <w:marTop w:val="0"/>
      <w:marBottom w:val="0"/>
      <w:divBdr>
        <w:top w:val="none" w:sz="0" w:space="0" w:color="auto"/>
        <w:left w:val="none" w:sz="0" w:space="0" w:color="auto"/>
        <w:bottom w:val="none" w:sz="0" w:space="0" w:color="auto"/>
        <w:right w:val="none" w:sz="0" w:space="0" w:color="auto"/>
      </w:divBdr>
    </w:div>
    <w:div w:id="1882746940">
      <w:bodyDiv w:val="1"/>
      <w:marLeft w:val="0"/>
      <w:marRight w:val="0"/>
      <w:marTop w:val="0"/>
      <w:marBottom w:val="0"/>
      <w:divBdr>
        <w:top w:val="none" w:sz="0" w:space="0" w:color="auto"/>
        <w:left w:val="none" w:sz="0" w:space="0" w:color="auto"/>
        <w:bottom w:val="none" w:sz="0" w:space="0" w:color="auto"/>
        <w:right w:val="none" w:sz="0" w:space="0" w:color="auto"/>
      </w:divBdr>
    </w:div>
    <w:div w:id="1890994799">
      <w:bodyDiv w:val="1"/>
      <w:marLeft w:val="0"/>
      <w:marRight w:val="0"/>
      <w:marTop w:val="0"/>
      <w:marBottom w:val="0"/>
      <w:divBdr>
        <w:top w:val="none" w:sz="0" w:space="0" w:color="auto"/>
        <w:left w:val="none" w:sz="0" w:space="0" w:color="auto"/>
        <w:bottom w:val="none" w:sz="0" w:space="0" w:color="auto"/>
        <w:right w:val="none" w:sz="0" w:space="0" w:color="auto"/>
      </w:divBdr>
    </w:div>
    <w:div w:id="1979873266">
      <w:bodyDiv w:val="1"/>
      <w:marLeft w:val="0"/>
      <w:marRight w:val="0"/>
      <w:marTop w:val="0"/>
      <w:marBottom w:val="0"/>
      <w:divBdr>
        <w:top w:val="none" w:sz="0" w:space="0" w:color="auto"/>
        <w:left w:val="none" w:sz="0" w:space="0" w:color="auto"/>
        <w:bottom w:val="none" w:sz="0" w:space="0" w:color="auto"/>
        <w:right w:val="none" w:sz="0" w:space="0" w:color="auto"/>
      </w:divBdr>
    </w:div>
    <w:div w:id="2076657638">
      <w:bodyDiv w:val="1"/>
      <w:marLeft w:val="0"/>
      <w:marRight w:val="0"/>
      <w:marTop w:val="0"/>
      <w:marBottom w:val="0"/>
      <w:divBdr>
        <w:top w:val="none" w:sz="0" w:space="0" w:color="auto"/>
        <w:left w:val="none" w:sz="0" w:space="0" w:color="auto"/>
        <w:bottom w:val="none" w:sz="0" w:space="0" w:color="auto"/>
        <w:right w:val="none" w:sz="0" w:space="0" w:color="auto"/>
      </w:divBdr>
    </w:div>
    <w:div w:id="2086685230">
      <w:bodyDiv w:val="1"/>
      <w:marLeft w:val="0"/>
      <w:marRight w:val="0"/>
      <w:marTop w:val="0"/>
      <w:marBottom w:val="0"/>
      <w:divBdr>
        <w:top w:val="none" w:sz="0" w:space="0" w:color="auto"/>
        <w:left w:val="none" w:sz="0" w:space="0" w:color="auto"/>
        <w:bottom w:val="none" w:sz="0" w:space="0" w:color="auto"/>
        <w:right w:val="none" w:sz="0" w:space="0" w:color="auto"/>
      </w:divBdr>
    </w:div>
    <w:div w:id="2124105258">
      <w:bodyDiv w:val="1"/>
      <w:marLeft w:val="0"/>
      <w:marRight w:val="0"/>
      <w:marTop w:val="0"/>
      <w:marBottom w:val="0"/>
      <w:divBdr>
        <w:top w:val="none" w:sz="0" w:space="0" w:color="auto"/>
        <w:left w:val="none" w:sz="0" w:space="0" w:color="auto"/>
        <w:bottom w:val="none" w:sz="0" w:space="0" w:color="auto"/>
        <w:right w:val="none" w:sz="0" w:space="0" w:color="auto"/>
      </w:divBdr>
    </w:div>
    <w:div w:id="21444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nsabagwa@cit.ac.u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lavianshemerirwe@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nzede@gmail.com" TargetMode="External"/><Relationship Id="rId4" Type="http://schemas.openxmlformats.org/officeDocument/2006/relationships/settings" Target="settings.xml"/><Relationship Id="rId9" Type="http://schemas.openxmlformats.org/officeDocument/2006/relationships/hyperlink" Target="mailto:nahabwebrian24@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WIM16</b:Tag>
    <b:SourceType>InternetSite</b:SourceType>
    <b:Guid>{141C8100-EDD3-4062-8EB6-4C544CD11D7E}</b:Guid>
    <b:Title>RECENT POSTS</b:Title>
    <b:Year>2016</b:Year>
    <b:Author>
      <b:Author>
        <b:Corporate>WIMEA-ICT</b:Corporate>
      </b:Author>
    </b:Author>
    <b:YearAccessed>2016</b:YearAccessed>
    <b:MonthAccessed>September</b:MonthAccessed>
    <b:DayAccessed>25</b:DayAccessed>
    <b:URL>http://wimea.mak.ac.ug/</b:URL>
    <b:RefOrder>1</b:RefOrder>
  </b:Source>
  <b:Source>
    <b:Tag>con16</b:Tag>
    <b:SourceType>InternetSite</b:SourceType>
    <b:Guid>{9B1173F3-F014-4C50-B927-9A4A44F83E79}</b:Guid>
    <b:Author>
      <b:Author>
        <b:Corporate>contiki-os</b:Corporate>
      </b:Author>
    </b:Author>
    <b:Title>contiki-os/contiki</b:Title>
    <b:YearAccessed>2016</b:YearAccessed>
    <b:MonthAccessed>September</b:MonthAccessed>
    <b:DayAccessed>15</b:DayAccessed>
    <b:URL>https://github.com/contiki-os/contiki</b:URL>
    <b:RefOrder>2</b:RefOrder>
  </b:Source>
  <b:Source>
    <b:Tag>Rad16</b:Tag>
    <b:SourceType>InternetSite</b:SourceType>
    <b:Guid>{B49F8275-D69E-40F3-9839-E0F31E9D1D88}</b:Guid>
    <b:Title>Radio sensors AB</b:Title>
    <b:YearAccessed>2016</b:YearAccessed>
    <b:MonthAccessed>September</b:MonthAccessed>
    <b:DayAccessed>22</b:DayAccessed>
    <b:URL>http://radio-sensors.com/</b:URL>
    <b:RefOrder>3</b:RefOrder>
  </b:Source>
  <b:Source>
    <b:Tag>Git16</b:Tag>
    <b:SourceType>InternetSite</b:SourceType>
    <b:Guid>{8DD6C134-563C-4ED1-B9DB-FF708A11C1C2}</b:Guid>
    <b:Author>
      <b:Author>
        <b:Corporate>Github Inc</b:Corporate>
      </b:Author>
    </b:Author>
    <b:Title>Build software better, together</b:Title>
    <b:Year>2016</b:Year>
    <b:YearAccessed>2016</b:YearAccessed>
    <b:MonthAccessed>October</b:MonthAccessed>
    <b:DayAccessed>4</b:DayAccessed>
    <b:URL>https://github.com/about</b:URL>
    <b:RefOrder>4</b:RefOrder>
  </b:Source>
  <b:Source>
    <b:Tag>Wik16</b:Tag>
    <b:SourceType>InternetSite</b:SourceType>
    <b:Guid>{AC5227EA-9019-496E-9701-398008451FA5}</b:Guid>
    <b:Author>
      <b:Author>
        <b:NameList>
          <b:Person>
            <b:Last>Wikipedia</b:Last>
          </b:Person>
        </b:NameList>
      </b:Author>
    </b:Author>
    <b:Title>Contiki</b:Title>
    <b:YearAccessed>2016</b:YearAccessed>
    <b:MonthAccessed>10</b:MonthAccessed>
    <b:DayAccessed>10</b:DayAccessed>
    <b:URL>https://en.wikipedia.org/wiki/Contiki</b:URL>
    <b:RefOrder>5</b:RefOrder>
  </b:Source>
  <b:Source>
    <b:Tag>Wki16</b:Tag>
    <b:SourceType>DocumentFromInternetSite</b:SourceType>
    <b:Guid>{75965C06-6061-4323-80E9-5DB4A8A3C873}</b:Guid>
    <b:Author>
      <b:Author>
        <b:NameList>
          <b:Person>
            <b:Last>Wkipedia</b:Last>
          </b:Person>
        </b:NameList>
      </b:Author>
    </b:Author>
    <b:Title>Wireless Sensor Network</b:Title>
    <b:YearAccessed>2016</b:YearAccessed>
    <b:MonthAccessed>10</b:MonthAccessed>
    <b:DayAccessed>10</b:DayAccessed>
    <b:URL>https://en.wikipedia.org/wiki/Wireless_sensor_network</b:URL>
    <b:RefOrder>6</b:RefOrder>
  </b:Source>
</b:Sources>
</file>

<file path=customXml/itemProps1.xml><?xml version="1.0" encoding="utf-8"?>
<ds:datastoreItem xmlns:ds="http://schemas.openxmlformats.org/officeDocument/2006/customXml" ds:itemID="{DD44AE07-C928-4209-BB55-71352BD6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13</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
  <LinksUpToDate>false</LinksUpToDate>
  <CharactersWithSpaces>23792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subject/>
  <dc:creator>CO-ITS-AT-CDL</dc:creator>
  <cp:keywords/>
  <dc:description/>
  <cp:lastModifiedBy>user</cp:lastModifiedBy>
  <cp:revision>192</cp:revision>
  <cp:lastPrinted>2012-06-07T11:07:00Z</cp:lastPrinted>
  <dcterms:created xsi:type="dcterms:W3CDTF">2016-10-04T13:26:00Z</dcterms:created>
  <dcterms:modified xsi:type="dcterms:W3CDTF">2016-10-20T10:22:00Z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d3f58ae8-d200-3526-a7f6-bd4e627477d2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